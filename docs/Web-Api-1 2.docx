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A3D8A">
      <w:pPr>
        <w:rPr>
          <w:rFonts w:ascii="Verdana" w:hAnsi="Verdana" w:cs="Verdana"/>
        </w:rPr>
      </w:pPr>
      <w:r>
        <w:rPr>
          <w:noProof/>
          <w:lang w:eastAsia="en-US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5715</wp:posOffset>
            </wp:positionV>
            <wp:extent cx="1645920" cy="655320"/>
            <wp:effectExtent l="19050" t="19050" r="1143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55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0E1975">
      <w:pPr>
        <w:ind w:left="720"/>
        <w:rPr>
          <w:rFonts w:ascii="Verdana" w:hAnsi="Verdana" w:cs="Verdana"/>
        </w:rPr>
      </w:pPr>
    </w:p>
    <w:p w:rsidR="00000000" w:rsidRDefault="000E1975">
      <w:pPr>
        <w:ind w:left="720"/>
        <w:rPr>
          <w:rFonts w:ascii="Verdana" w:hAnsi="Verdana" w:cs="Verdana"/>
        </w:rPr>
      </w:pPr>
    </w:p>
    <w:p w:rsidR="00000000" w:rsidRDefault="000E1975">
      <w:pPr>
        <w:ind w:left="720"/>
        <w:rPr>
          <w:rFonts w:ascii="Verdana" w:hAnsi="Verdana" w:cs="Verdana"/>
        </w:rPr>
      </w:pPr>
    </w:p>
    <w:p w:rsidR="00000000" w:rsidRDefault="000E1975">
      <w:pPr>
        <w:ind w:left="720"/>
        <w:rPr>
          <w:rFonts w:ascii="Verdana" w:hAnsi="Verdana" w:cs="Verdana"/>
        </w:rPr>
      </w:pPr>
    </w:p>
    <w:p w:rsidR="00000000" w:rsidRDefault="000E1975">
      <w:pPr>
        <w:ind w:left="720"/>
        <w:rPr>
          <w:rFonts w:ascii="Verdana" w:hAnsi="Verdana" w:cs="Verdana"/>
        </w:rPr>
      </w:pPr>
    </w:p>
    <w:p w:rsidR="00000000" w:rsidRDefault="000E1975">
      <w:pPr>
        <w:tabs>
          <w:tab w:val="left" w:pos="1740"/>
        </w:tabs>
        <w:rPr>
          <w:rFonts w:ascii="Verdana" w:hAnsi="Verdana" w:cs="Verdana"/>
        </w:rPr>
      </w:pPr>
    </w:p>
    <w:p w:rsidR="00000000" w:rsidRDefault="000E1975">
      <w:pPr>
        <w:pStyle w:val="Subtitle"/>
      </w:pPr>
      <w:bookmarkStart w:id="0" w:name="__RefHeading__3754_1955834352"/>
      <w:bookmarkEnd w:id="0"/>
      <w:ins w:id="1" w:author="Eddo Rotman" w:date="2011-03-20T09:52:00Z">
        <w:r>
          <w:rPr>
            <w:rFonts w:ascii="Verdana" w:hAnsi="Verdana" w:cs="Verdana"/>
          </w:rPr>
          <w:t>Software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Requirements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Specification:</w:t>
        </w:r>
      </w:ins>
    </w:p>
    <w:bookmarkStart w:id="2" w:name="__RefHeading__3756_1955834352"/>
    <w:bookmarkEnd w:id="2"/>
    <w:p w:rsidR="00000000" w:rsidRDefault="000E1975">
      <w:pPr>
        <w:pStyle w:val="Title"/>
        <w:rPr>
          <w:ins w:id="3" w:author="Eddo Rotman" w:date="2011-03-20T09:52:00Z"/>
          <w:rFonts w:ascii="Verdana" w:hAnsi="Verdana" w:cs="Verdana"/>
        </w:rPr>
      </w:pPr>
      <w:r>
        <w:fldChar w:fldCharType="begin"/>
      </w:r>
      <w:r>
        <w:instrText xml:space="preserve"> DOCPROPERTY "Subject"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SUBJECT </w:instrText>
      </w:r>
      <w:r>
        <w:fldChar w:fldCharType="separate"/>
      </w:r>
      <w:r>
        <w:t>Web API 1.2</w:t>
      </w:r>
      <w:r>
        <w:fldChar w:fldCharType="end"/>
      </w:r>
    </w:p>
    <w:p w:rsidR="00000000" w:rsidRDefault="000E1975">
      <w:pPr>
        <w:pStyle w:val="Subtitle"/>
        <w:rPr>
          <w:ins w:id="4" w:author="Eddo Rotman" w:date="2011-03-20T09:52:00Z"/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  <w:ins w:id="5" w:author="Eddo Rotman" w:date="2011-03-20T09:52:00Z">
        <w:r>
          <w:rPr>
            <w:rFonts w:ascii="Verdana" w:hAnsi="Verdana" w:cs="Verdana"/>
          </w:rPr>
          <w:t>PHP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&amp;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UI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Team,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Zend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Technologies,</w:t>
        </w:r>
        <w:r>
          <w:rPr>
            <w:rFonts w:ascii="Verdana" w:eastAsia="Verdana" w:hAnsi="Verdana" w:cs="Verdana"/>
          </w:rPr>
          <w:t xml:space="preserve"> </w:t>
        </w:r>
        <w:r>
          <w:rPr>
            <w:rFonts w:ascii="Verdana" w:hAnsi="Verdana" w:cs="Verdana"/>
          </w:rPr>
          <w:t>Inc.</w:t>
        </w:r>
      </w:ins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  <w:r>
        <w:pict>
          <v:rect id="_x0000_s1026" style="position:absolute;margin-left:153pt;margin-top:4.8pt;width:315pt;height:127.55pt;z-index:251655680;mso-wrap-style:none;v-text-anchor:middle" fillcolor="#ebebeb" stroked="f" strokecolor="gray">
            <v:fill color2="#141414"/>
            <v:stroke color2="#7f7f7f" joinstyle="round"/>
          </v:rect>
        </w:pict>
      </w:r>
      <w:r>
        <w:pict>
          <v:rect id="_x0000_s1027" style="position:absolute;margin-left:2in;margin-top:4.8pt;width:9.9pt;height:127.55pt;z-index:251656704;mso-wrap-style:none;v-text-anchor:middle" fillcolor="#35434f" stroked="f" strokecolor="gray">
            <v:fill color2="#cabcb0"/>
            <v:stroke color2="#7f7f7f" joinstyle="round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4.8pt;width:143.65pt;height:126.65pt;z-index:251657728;mso-wrap-distance-left:9.05pt;mso-wrap-distance-right:9.05pt" fillcolor="#82ba41" strokecolor="gray" strokeweight="0">
            <v:fill color2="#7d45be"/>
            <v:stroke color2="#7f7f7f"/>
            <v:textbox inset=".75pt,.75pt,.75pt,.75pt">
              <w:txbxContent>
                <w:p w:rsidR="00000000" w:rsidRDefault="000E1975">
                  <w:pPr>
                    <w:jc w:val="center"/>
                  </w:pPr>
                </w:p>
                <w:p w:rsidR="00000000" w:rsidRDefault="000E1975">
                  <w:pPr>
                    <w:jc w:val="center"/>
                  </w:pPr>
                </w:p>
                <w:p w:rsidR="00000000" w:rsidRDefault="000E1975">
                  <w:pPr>
                    <w:jc w:val="center"/>
                  </w:pPr>
                </w:p>
                <w:p w:rsidR="00000000" w:rsidRDefault="000E1975">
                  <w:pPr>
                    <w:jc w:val="center"/>
                    <w:rPr>
                      <w:rStyle w:val="bold"/>
                      <w:color w:val="FFFFFF"/>
                      <w:spacing w:val="8"/>
                    </w:rPr>
                  </w:pPr>
                  <w:r>
                    <w:rPr>
                      <w:rStyle w:val="bold"/>
                      <w:color w:val="FFFFFF"/>
                      <w:spacing w:val="8"/>
                    </w:rPr>
                    <w:t>Technical</w:t>
                  </w:r>
                </w:p>
              </w:txbxContent>
            </v:textbox>
          </v:shape>
        </w:pict>
      </w: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  <w:ins w:id="6" w:author="Eddo Rotman" w:date="2011-03-20T09:52:00Z">
        <w:r>
          <w:rPr>
            <w:rFonts w:ascii="Verdana" w:eastAsia="Verdana" w:hAnsi="Verdana" w:cs="Verdana"/>
          </w:rPr>
          <w:t xml:space="preserve">       </w:t>
        </w:r>
      </w:ins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rPr>
          <w:rFonts w:ascii="Verdana" w:hAnsi="Verdana" w:cs="Verdana"/>
        </w:rPr>
      </w:pPr>
    </w:p>
    <w:p w:rsidR="00000000" w:rsidRDefault="000E1975">
      <w:pPr>
        <w:pStyle w:val="Authortitle"/>
        <w:jc w:val="center"/>
        <w:rPr>
          <w:rFonts w:ascii="Cambria" w:hAnsi="Cambria" w:cs="Cambria"/>
          <w:b/>
          <w:bCs/>
          <w:color w:val="365F91"/>
          <w:sz w:val="36"/>
          <w:szCs w:val="36"/>
        </w:rPr>
      </w:pPr>
    </w:p>
    <w:p w:rsidR="00000000" w:rsidRDefault="000E1975">
      <w:pPr>
        <w:pStyle w:val="TOAHeading"/>
      </w:pPr>
      <w:r>
        <w:lastRenderedPageBreak/>
        <w:t>Revision</w:t>
      </w:r>
      <w:r>
        <w:rPr>
          <w:rFonts w:eastAsia="Cambria"/>
        </w:rPr>
        <w:t xml:space="preserve"> </w:t>
      </w:r>
      <w:r>
        <w:t>History</w:t>
      </w:r>
    </w:p>
    <w:tbl>
      <w:tblPr>
        <w:tblW w:w="0" w:type="auto"/>
        <w:tblInd w:w="108" w:type="dxa"/>
        <w:tblLayout w:type="fixed"/>
        <w:tblLook w:val="0000"/>
      </w:tblPr>
      <w:tblGrid>
        <w:gridCol w:w="689"/>
        <w:gridCol w:w="1425"/>
        <w:gridCol w:w="1650"/>
        <w:gridCol w:w="5881"/>
      </w:tblGrid>
      <w:tr w:rsidR="00000000">
        <w:trPr>
          <w:trHeight w:val="272"/>
        </w:trPr>
        <w:tc>
          <w:tcPr>
            <w:tcW w:w="689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Rev.</w:t>
            </w:r>
          </w:p>
        </w:tc>
        <w:tc>
          <w:tcPr>
            <w:tcW w:w="1425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Date</w:t>
            </w:r>
          </w:p>
        </w:tc>
        <w:tc>
          <w:tcPr>
            <w:tcW w:w="1650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Author</w:t>
            </w:r>
          </w:p>
        </w:tc>
        <w:tc>
          <w:tcPr>
            <w:tcW w:w="5881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68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2011-09-18</w:t>
            </w:r>
          </w:p>
        </w:tc>
        <w:tc>
          <w:tcPr>
            <w:tcW w:w="16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Yonni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Mendes</w:t>
            </w:r>
          </w:p>
        </w:tc>
        <w:tc>
          <w:tcPr>
            <w:tcW w:w="5881" w:type="dxa"/>
            <w:shd w:val="clear" w:color="auto" w:fill="auto"/>
          </w:tcPr>
          <w:p w:rsidR="00000000" w:rsidRDefault="000E1975">
            <w:pPr>
              <w:numPr>
                <w:ilvl w:val="0"/>
                <w:numId w:val="15"/>
              </w:numPr>
              <w:snapToGrid w:val="0"/>
              <w:spacing w:after="0" w:line="100" w:lineRule="atLeast"/>
              <w:ind w:firstLine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Initial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import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WebAPI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1</w:t>
            </w:r>
            <w:r>
              <w:rPr>
                <w:lang w:eastAsia="ar-SA" w:bidi="ar-SA"/>
              </w:rPr>
              <w:t>.2</w:t>
            </w:r>
          </w:p>
          <w:p w:rsidR="00000000" w:rsidRDefault="000E1975">
            <w:pPr>
              <w:numPr>
                <w:ilvl w:val="0"/>
                <w:numId w:val="15"/>
              </w:numPr>
              <w:snapToGrid w:val="0"/>
              <w:spacing w:after="0" w:line="100" w:lineRule="atLeast"/>
              <w:ind w:firstLine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Basic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outline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new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codetracing,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monitor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studio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actions</w:t>
            </w:r>
          </w:p>
          <w:p w:rsidR="00000000" w:rsidRDefault="000E1975">
            <w:pPr>
              <w:numPr>
                <w:ilvl w:val="0"/>
                <w:numId w:val="15"/>
              </w:numPr>
              <w:snapToGrid w:val="0"/>
              <w:spacing w:after="0" w:line="100" w:lineRule="atLeast"/>
              <w:ind w:firstLine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new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data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types</w:t>
            </w:r>
          </w:p>
        </w:tc>
      </w:tr>
      <w:tr w:rsidR="00000000">
        <w:tc>
          <w:tcPr>
            <w:tcW w:w="68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</w:t>
            </w:r>
          </w:p>
        </w:tc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2011-09-21</w:t>
            </w:r>
          </w:p>
        </w:tc>
        <w:tc>
          <w:tcPr>
            <w:tcW w:w="16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Yonni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Mendes</w:t>
            </w:r>
          </w:p>
        </w:tc>
        <w:tc>
          <w:tcPr>
            <w:tcW w:w="588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new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data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types</w:t>
            </w:r>
          </w:p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Extended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entries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examples</w:t>
            </w:r>
          </w:p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Corrected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examples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keep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standards</w:t>
            </w:r>
          </w:p>
        </w:tc>
      </w:tr>
      <w:tr w:rsidR="00000000">
        <w:tc>
          <w:tcPr>
            <w:tcW w:w="68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3</w:t>
            </w:r>
          </w:p>
        </w:tc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2011-09-27</w:t>
            </w:r>
          </w:p>
        </w:tc>
        <w:tc>
          <w:tcPr>
            <w:tcW w:w="16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Yonni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Mendes</w:t>
            </w:r>
          </w:p>
        </w:tc>
        <w:tc>
          <w:tcPr>
            <w:tcW w:w="588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Modified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</w:t>
            </w:r>
            <w:r>
              <w:rPr>
                <w:lang w:eastAsia="ar-SA" w:bidi="ar-SA"/>
              </w:rPr>
              <w:t>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enable/list/disable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isEnabled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actions</w:t>
            </w:r>
          </w:p>
        </w:tc>
      </w:tr>
      <w:tr w:rsidR="00000000">
        <w:tc>
          <w:tcPr>
            <w:tcW w:w="68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</w:t>
            </w:r>
          </w:p>
        </w:tc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2011-10-09</w:t>
            </w:r>
          </w:p>
        </w:tc>
        <w:tc>
          <w:tcPr>
            <w:tcW w:w="16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Yonni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Mendes</w:t>
            </w:r>
          </w:p>
        </w:tc>
        <w:tc>
          <w:tcPr>
            <w:tcW w:w="588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element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eventGroupDetails</w:t>
            </w:r>
          </w:p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Removed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traceId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element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eventGroup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element</w:t>
            </w:r>
          </w:p>
        </w:tc>
      </w:tr>
      <w:tr w:rsidR="00000000">
        <w:tc>
          <w:tcPr>
            <w:tcW w:w="68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</w:t>
            </w:r>
          </w:p>
        </w:tc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2011-10-26</w:t>
            </w:r>
          </w:p>
        </w:tc>
        <w:tc>
          <w:tcPr>
            <w:tcW w:w="16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lang w:eastAsia="ar-SA" w:bidi="ar-SA"/>
              </w:rPr>
              <w:t>Yonni Mendes</w:t>
            </w:r>
          </w:p>
        </w:tc>
        <w:tc>
          <w:tcPr>
            <w:tcW w:w="588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lang w:eastAsia="ar-SA" w:bidi="ar-SA"/>
              </w:rPr>
              <w:t>Added startDebug optional parameters</w:t>
            </w:r>
          </w:p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lang w:eastAsia="ar-SA" w:bidi="ar-SA"/>
              </w:rPr>
              <w:t>Modified codeTracing e</w:t>
            </w:r>
            <w:r>
              <w:rPr>
                <w:lang w:eastAsia="ar-SA" w:bidi="ar-SA"/>
              </w:rPr>
              <w:t>lement in getRequestSummary output to be an identifier only</w:t>
            </w:r>
          </w:p>
        </w:tc>
      </w:tr>
    </w:tbl>
    <w:p w:rsidR="00000000" w:rsidRDefault="000E1975"/>
    <w:p w:rsidR="00000000" w:rsidRDefault="000E1975">
      <w:pPr>
        <w:pStyle w:val="TOAHeading"/>
      </w:pPr>
      <w:r>
        <w:lastRenderedPageBreak/>
        <w:t>Table</w:t>
      </w:r>
      <w:r>
        <w:rPr>
          <w:rFonts w:eastAsia="Cambria"/>
        </w:rPr>
        <w:t xml:space="preserve"> </w:t>
      </w:r>
      <w:r>
        <w:t>of</w:t>
      </w:r>
      <w:r>
        <w:rPr>
          <w:rFonts w:eastAsia="Cambria"/>
        </w:rPr>
        <w:t xml:space="preserve"> </w:t>
      </w:r>
      <w:r>
        <w:t>Contents</w:t>
      </w:r>
    </w:p>
    <w:p w:rsidR="00000000" w:rsidRDefault="000E1975"/>
    <w:p w:rsidR="00000000" w:rsidRDefault="000E1975">
      <w:pPr>
        <w:sectPr w:rsidR="00000000">
          <w:pgSz w:w="11906" w:h="16838"/>
          <w:pgMar w:top="1191" w:right="1134" w:bottom="1134" w:left="1134" w:header="1134" w:footer="720" w:gutter="0"/>
          <w:cols w:space="720"/>
          <w:docGrid w:linePitch="240" w:charSpace="8192"/>
        </w:sectPr>
      </w:pPr>
    </w:p>
    <w:p w:rsidR="00000000" w:rsidRDefault="000E1975">
      <w:pPr>
        <w:pStyle w:val="TOC1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>
        <w:t xml:space="preserve"> Revision History</w:t>
      </w:r>
      <w:r>
        <w:tab/>
        <w:t>2</w:t>
      </w:r>
    </w:p>
    <w:p w:rsidR="00000000" w:rsidRDefault="000E1975">
      <w:pPr>
        <w:pStyle w:val="TOC1"/>
      </w:pPr>
      <w:r>
        <w:t xml:space="preserve"> Table of Contents</w:t>
      </w:r>
      <w:r>
        <w:tab/>
        <w:t>3</w:t>
      </w:r>
    </w:p>
    <w:p w:rsidR="00000000" w:rsidRDefault="000E1975">
      <w:pPr>
        <w:pStyle w:val="TOC1"/>
      </w:pPr>
      <w:r>
        <w:t>1 Introduction</w:t>
      </w:r>
      <w:r>
        <w:tab/>
        <w:t>4</w:t>
      </w:r>
    </w:p>
    <w:p w:rsidR="00000000" w:rsidRDefault="000E1975">
      <w:pPr>
        <w:pStyle w:val="TOC1"/>
      </w:pPr>
      <w:r>
        <w:t>2 References</w:t>
      </w:r>
      <w:r>
        <w:tab/>
        <w:t>5</w:t>
      </w:r>
    </w:p>
    <w:p w:rsidR="00000000" w:rsidRDefault="000E1975">
      <w:pPr>
        <w:pStyle w:val="TOC1"/>
      </w:pPr>
      <w:r>
        <w:t>3 API Specifications</w:t>
      </w:r>
      <w:r>
        <w:tab/>
        <w:t>6</w:t>
      </w:r>
    </w:p>
    <w:p w:rsidR="00000000" w:rsidRDefault="000E1975">
      <w:pPr>
        <w:pStyle w:val="TOC1"/>
      </w:pPr>
      <w:r>
        <w:t>4 Supported Methods</w:t>
      </w:r>
      <w:r>
        <w:tab/>
        <w:t>21</w:t>
      </w:r>
    </w:p>
    <w:p w:rsidR="00000000" w:rsidRDefault="000E1975">
      <w:pPr>
        <w:pStyle w:val="TOC1"/>
        <w:sectPr w:rsidR="00000000">
          <w:type w:val="continuous"/>
          <w:pgSz w:w="11906" w:h="16838"/>
          <w:pgMar w:top="1191" w:right="1134" w:bottom="1134" w:left="1134" w:header="1134" w:footer="720" w:gutter="0"/>
          <w:cols w:space="720"/>
          <w:docGrid w:linePitch="240" w:charSpace="8192"/>
        </w:sectPr>
      </w:pPr>
      <w:r>
        <w:t>5 Open Issues</w:t>
      </w:r>
      <w:r>
        <w:tab/>
        <w:t>63</w:t>
      </w:r>
      <w:r>
        <w:fldChar w:fldCharType="end"/>
      </w:r>
    </w:p>
    <w:p w:rsidR="00000000" w:rsidRDefault="000E1975">
      <w:pPr>
        <w:rPr>
          <w:rFonts w:ascii="Cambria" w:hAnsi="Cambria" w:cs="Cambria"/>
          <w:b/>
          <w:bCs/>
          <w:color w:val="365F91"/>
          <w:sz w:val="36"/>
          <w:szCs w:val="36"/>
          <w:lang w:eastAsia="ar-SA" w:bidi="ar-SA"/>
        </w:rPr>
      </w:pPr>
    </w:p>
    <w:p w:rsidR="00000000" w:rsidRDefault="000E1975">
      <w:pPr>
        <w:pStyle w:val="Heading1"/>
      </w:pPr>
      <w:r>
        <w:lastRenderedPageBreak/>
        <w:t>Introduction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do</w:t>
      </w:r>
      <w:r>
        <w:t>cument</w:t>
      </w:r>
      <w:r>
        <w:rPr>
          <w:rFonts w:eastAsia="Calibri" w:cs="Calibri"/>
        </w:rPr>
        <w:t xml:space="preserve"> </w:t>
      </w:r>
      <w:r>
        <w:t>describes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requirements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high-level</w:t>
      </w:r>
      <w:r>
        <w:rPr>
          <w:rFonts w:eastAsia="Calibri" w:cs="Calibri"/>
        </w:rPr>
        <w:t xml:space="preserve"> </w:t>
      </w:r>
      <w:r>
        <w:t>specifications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1.2</w:t>
      </w:r>
    </w:p>
    <w:p w:rsidR="00000000" w:rsidRDefault="000E1975"/>
    <w:p w:rsidR="00000000" w:rsidRDefault="000E1975">
      <w:pPr>
        <w:pStyle w:val="Heading1"/>
      </w:pPr>
      <w:r>
        <w:lastRenderedPageBreak/>
        <w:t>References</w:t>
      </w:r>
    </w:p>
    <w:p w:rsidR="00000000" w:rsidRDefault="000E1975">
      <w:pPr>
        <w:pStyle w:val="BodyText"/>
        <w:numPr>
          <w:ilvl w:val="0"/>
          <w:numId w:val="16"/>
        </w:numPr>
      </w:pP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1.0</w:t>
      </w:r>
      <w:r>
        <w:rPr>
          <w:rFonts w:eastAsia="Calibri" w:cs="Calibri"/>
        </w:rPr>
        <w:t xml:space="preserve"> </w:t>
      </w:r>
      <w:r>
        <w:t>PRD</w:t>
      </w:r>
    </w:p>
    <w:p w:rsidR="00000000" w:rsidRDefault="000E1975">
      <w:pPr>
        <w:pStyle w:val="url"/>
      </w:pPr>
      <w:r>
        <w:t>https://il-cms1.zend.net/svn/Zend/UI/zwas/docs/PRD/ZS-5.1-WebAPI-PRD.pdf</w:t>
      </w:r>
    </w:p>
    <w:p w:rsidR="00000000" w:rsidRDefault="000E1975">
      <w:pPr>
        <w:pStyle w:val="BodyText"/>
        <w:numPr>
          <w:ilvl w:val="0"/>
          <w:numId w:val="16"/>
        </w:numPr>
      </w:pPr>
      <w:r>
        <w:t>Zend</w:t>
      </w:r>
      <w:r>
        <w:rPr>
          <w:rFonts w:eastAsia="Calibri" w:cs="Calibri"/>
        </w:rPr>
        <w:t xml:space="preserve"> </w:t>
      </w:r>
      <w:r>
        <w:t>Deployment</w:t>
      </w:r>
      <w:r>
        <w:rPr>
          <w:rFonts w:eastAsia="Calibri" w:cs="Calibri"/>
        </w:rPr>
        <w:t xml:space="preserve"> </w:t>
      </w:r>
      <w:r>
        <w:t>PRD</w:t>
      </w:r>
    </w:p>
    <w:p w:rsidR="00000000" w:rsidRDefault="000E1975">
      <w:pPr>
        <w:pStyle w:val="url"/>
      </w:pPr>
      <w:r>
        <w:t>https://il-cms1.zend.net/svn/Ze</w:t>
      </w:r>
      <w:r>
        <w:t>nd/UI/zwas/docs/PRD/ZS-5.2-Application-Deployment.pdf</w:t>
      </w:r>
    </w:p>
    <w:p w:rsidR="00000000" w:rsidRDefault="000E1975">
      <w:pPr>
        <w:pStyle w:val="Heading1"/>
        <w:rPr>
          <w:lang w:eastAsia="ar-SA" w:bidi="ar-SA"/>
        </w:rPr>
      </w:pPr>
      <w:r>
        <w:rPr>
          <w:rFonts w:eastAsia="Times New Roman" w:cs="Times New Roman"/>
          <w:lang w:eastAsia="ar-SA" w:bidi="ar-SA"/>
        </w:rPr>
        <w:lastRenderedPageBreak/>
        <w:t>API</w:t>
      </w:r>
      <w:r>
        <w:rPr>
          <w:rFonts w:eastAsia="Cambria"/>
          <w:lang w:eastAsia="ar-SA" w:bidi="ar-SA"/>
        </w:rPr>
        <w:t xml:space="preserve"> </w:t>
      </w:r>
      <w:r>
        <w:rPr>
          <w:lang w:eastAsia="ar-SA" w:bidi="ar-SA"/>
        </w:rPr>
        <w:t>Specifications</w:t>
      </w:r>
    </w:p>
    <w:p w:rsidR="00000000" w:rsidRDefault="000E1975">
      <w:pPr>
        <w:pStyle w:val="Heading2"/>
      </w:pPr>
      <w:r>
        <w:t>Generic</w:t>
      </w:r>
      <w:r>
        <w:rPr>
          <w:rFonts w:eastAsia="Cambria"/>
        </w:rPr>
        <w:t xml:space="preserve"> </w:t>
      </w:r>
      <w:r>
        <w:t>Request</w:t>
      </w:r>
      <w:r>
        <w:rPr>
          <w:rFonts w:eastAsia="Cambria"/>
        </w:rPr>
        <w:t xml:space="preserve"> </w:t>
      </w:r>
      <w:r>
        <w:t>/</w:t>
      </w:r>
      <w:r>
        <w:rPr>
          <w:rFonts w:eastAsia="Cambria"/>
        </w:rPr>
        <w:t xml:space="preserve"> </w:t>
      </w:r>
      <w:r>
        <w:t>Response</w:t>
      </w:r>
      <w:r>
        <w:rPr>
          <w:rFonts w:eastAsia="Cambria"/>
        </w:rPr>
        <w:t xml:space="preserve"> </w:t>
      </w:r>
      <w:r>
        <w:t>Format</w:t>
      </w:r>
    </w:p>
    <w:p w:rsidR="00000000" w:rsidRDefault="000E1975">
      <w:pPr>
        <w:jc w:val="both"/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chapter</w:t>
      </w:r>
      <w:r>
        <w:rPr>
          <w:rFonts w:eastAsia="Calibri" w:cs="Calibri"/>
        </w:rPr>
        <w:t xml:space="preserve"> </w:t>
      </w:r>
      <w:r>
        <w:t>describes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generic</w:t>
      </w:r>
      <w:r>
        <w:rPr>
          <w:rFonts w:eastAsia="Calibri" w:cs="Calibri"/>
        </w:rPr>
        <w:t xml:space="preserve"> </w:t>
      </w:r>
      <w:r>
        <w:t>formatting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responses,</w:t>
      </w:r>
      <w:r>
        <w:rPr>
          <w:rFonts w:eastAsia="Calibri" w:cs="Calibri"/>
        </w:rPr>
        <w:t xml:space="preserve"> </w:t>
      </w:r>
      <w:r>
        <w:t>regardless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used.</w:t>
      </w:r>
      <w:r>
        <w:rPr>
          <w:rFonts w:eastAsia="Calibri" w:cs="Calibri"/>
        </w:rPr>
        <w:t xml:space="preserve"> </w:t>
      </w:r>
    </w:p>
    <w:p w:rsidR="00000000" w:rsidRDefault="000E1975">
      <w:pPr>
        <w:jc w:val="both"/>
      </w:pPr>
      <w:r>
        <w:t>Al</w:t>
      </w:r>
      <w:r>
        <w:t>l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responses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UTF-8</w:t>
      </w:r>
      <w:r>
        <w:rPr>
          <w:rFonts w:eastAsia="Calibri" w:cs="Calibri"/>
        </w:rPr>
        <w:t xml:space="preserve"> </w:t>
      </w:r>
      <w:r>
        <w:t>character</w:t>
      </w:r>
      <w:r>
        <w:rPr>
          <w:rFonts w:eastAsia="Calibri" w:cs="Calibri"/>
        </w:rPr>
        <w:t xml:space="preserve"> </w:t>
      </w:r>
      <w:r>
        <w:t>encoding.</w:t>
      </w:r>
    </w:p>
    <w:p w:rsidR="00000000" w:rsidRDefault="000E1975">
      <w:pPr>
        <w:pStyle w:val="Heading3"/>
      </w:pPr>
      <w:r>
        <w:t>Request</w:t>
      </w:r>
      <w:r>
        <w:rPr>
          <w:rFonts w:eastAsia="Cambria"/>
        </w:rPr>
        <w:t xml:space="preserve"> </w:t>
      </w:r>
      <w:r>
        <w:t>Format</w:t>
      </w:r>
    </w:p>
    <w:p w:rsidR="00000000" w:rsidRDefault="000E1975">
      <w:pPr>
        <w:pStyle w:val="Heading4"/>
      </w:pPr>
      <w:r>
        <w:t>Request</w:t>
      </w:r>
      <w:r>
        <w:rPr>
          <w:rFonts w:eastAsia="Cambria"/>
        </w:rPr>
        <w:t xml:space="preserve"> </w:t>
      </w:r>
      <w:r>
        <w:t>Method,</w:t>
      </w:r>
      <w:r>
        <w:rPr>
          <w:rFonts w:eastAsia="Cambria"/>
        </w:rPr>
        <w:t xml:space="preserve"> </w:t>
      </w:r>
      <w:r>
        <w:t>URL</w:t>
      </w:r>
      <w:r>
        <w:rPr>
          <w:rFonts w:eastAsia="Cambria"/>
        </w:rPr>
        <w:t xml:space="preserve"> </w:t>
      </w:r>
      <w:r>
        <w:t>and</w:t>
      </w:r>
      <w:r>
        <w:rPr>
          <w:rFonts w:eastAsia="Cambria"/>
        </w:rPr>
        <w:t xml:space="preserve"> </w:t>
      </w:r>
      <w:r>
        <w:t>Headers</w:t>
      </w:r>
    </w:p>
    <w:p w:rsidR="00000000" w:rsidRDefault="000E1975">
      <w:pPr>
        <w:jc w:val="both"/>
        <w:rPr>
          <w:rFonts w:eastAsia="Calibri" w:cs="Calibri"/>
        </w:rPr>
      </w:pP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read-only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calls,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POST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state</w:t>
      </w:r>
      <w:r>
        <w:rPr>
          <w:rFonts w:eastAsia="Calibri" w:cs="Calibri"/>
        </w:rPr>
        <w:t xml:space="preserve"> </w:t>
      </w:r>
      <w:r>
        <w:t>changing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calls.</w:t>
      </w:r>
      <w:r>
        <w:rPr>
          <w:rFonts w:eastAsia="Calibri" w:cs="Calibri"/>
        </w:rPr>
        <w:t xml:space="preserve"> </w:t>
      </w:r>
    </w:p>
    <w:p w:rsidR="00000000" w:rsidRDefault="000E1975">
      <w:pPr>
        <w:jc w:val="both"/>
      </w:pPr>
      <w:r>
        <w:t>The</w:t>
      </w:r>
      <w:r>
        <w:rPr>
          <w:rFonts w:eastAsia="Calibri" w:cs="Calibri"/>
        </w:rPr>
        <w:t xml:space="preserve"> </w:t>
      </w:r>
      <w:r>
        <w:t>reque</w:t>
      </w:r>
      <w:r>
        <w:t>st</w:t>
      </w:r>
      <w:r>
        <w:rPr>
          <w:rFonts w:eastAsia="Calibri" w:cs="Calibri"/>
        </w:rPr>
        <w:t xml:space="preserve"> </w:t>
      </w:r>
      <w:r>
        <w:t>URL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each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action,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format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Server:</w:t>
      </w:r>
    </w:p>
    <w:p w:rsidR="00000000" w:rsidRDefault="000E1975">
      <w:pPr>
        <w:pStyle w:val="url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>http://example.com:10081/ZendServer/Api/&lt;ACTION&gt;</w:t>
      </w:r>
    </w:p>
    <w:p w:rsidR="00000000" w:rsidRDefault="000E1975">
      <w:r>
        <w:t>Or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Manager:</w:t>
      </w:r>
    </w:p>
    <w:p w:rsidR="00000000" w:rsidRDefault="000E1975">
      <w:pPr>
        <w:pStyle w:val="url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>http://example.com:10081/ZendServerManager/Api/&lt;ACTION&gt;</w:t>
      </w:r>
    </w:p>
    <w:p w:rsidR="00000000" w:rsidRDefault="000E1975">
      <w:r>
        <w:t>Where</w:t>
      </w:r>
      <w:r>
        <w:rPr>
          <w:rFonts w:eastAsia="Calibri" w:cs="Calibri"/>
        </w:rPr>
        <w:t xml:space="preserve"> </w:t>
      </w:r>
      <w:r>
        <w:t>&lt;ACTION&gt;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perform</w:t>
      </w:r>
      <w:r>
        <w:rPr>
          <w:rFonts w:eastAsia="Calibri" w:cs="Calibri"/>
        </w:rPr>
        <w:t xml:space="preserve"> </w:t>
      </w:r>
      <w:r>
        <w:t>(e.g.</w:t>
      </w:r>
      <w:r>
        <w:rPr>
          <w:rFonts w:eastAsia="Calibri" w:cs="Calibri"/>
        </w:rPr>
        <w:t xml:space="preserve"> “</w:t>
      </w:r>
      <w:r>
        <w:t>disableServer</w:t>
      </w:r>
      <w:r>
        <w:rPr>
          <w:rFonts w:eastAsia="Calibri" w:cs="Calibri"/>
        </w:rPr>
        <w:t>”</w:t>
      </w:r>
      <w:r>
        <w:t>).</w:t>
      </w:r>
    </w:p>
    <w:p w:rsidR="00000000" w:rsidRDefault="000E1975">
      <w:r>
        <w:t>All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headers:</w:t>
      </w:r>
    </w:p>
    <w:p w:rsidR="00000000" w:rsidRDefault="000E1975">
      <w:pPr>
        <w:pStyle w:val="ListParagraph"/>
        <w:numPr>
          <w:ilvl w:val="0"/>
          <w:numId w:val="3"/>
        </w:numPr>
      </w:pPr>
      <w:r>
        <w:rPr>
          <w:b/>
        </w:rPr>
        <w:t>Date</w:t>
      </w:r>
      <w:r>
        <w:rPr>
          <w:rFonts w:eastAsia="Calibri" w:cs="Calibri"/>
        </w:rPr>
        <w:t xml:space="preserve"> – </w:t>
      </w:r>
      <w:r>
        <w:t>should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current</w:t>
      </w:r>
      <w:r>
        <w:rPr>
          <w:rFonts w:eastAsia="Calibri" w:cs="Calibri"/>
        </w:rPr>
        <w:t xml:space="preserve"> </w:t>
      </w:r>
      <w:r>
        <w:t>date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GMT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zone,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format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RFC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date</w:t>
      </w:r>
      <w:r>
        <w:rPr>
          <w:rFonts w:eastAsia="Calibri" w:cs="Calibri"/>
        </w:rPr>
        <w:t xml:space="preserve"> </w:t>
      </w:r>
      <w:r>
        <w:t>fields</w:t>
      </w:r>
      <w:r>
        <w:rPr>
          <w:rFonts w:eastAsia="Calibri" w:cs="Calibri"/>
        </w:rPr>
        <w:t xml:space="preserve"> </w:t>
      </w:r>
      <w:r>
        <w:t>(e.g.</w:t>
      </w:r>
      <w:r>
        <w:rPr>
          <w:rFonts w:eastAsia="Calibri" w:cs="Calibri"/>
        </w:rPr>
        <w:t xml:space="preserve"> “</w:t>
      </w:r>
      <w:r>
        <w:t>Wed,</w:t>
      </w:r>
      <w:r>
        <w:rPr>
          <w:rFonts w:eastAsia="Calibri" w:cs="Calibri"/>
        </w:rPr>
        <w:t xml:space="preserve"> </w:t>
      </w:r>
      <w:r>
        <w:t>0</w:t>
      </w:r>
      <w:r>
        <w:t>7</w:t>
      </w:r>
      <w:r>
        <w:rPr>
          <w:rFonts w:eastAsia="Calibri" w:cs="Calibri"/>
        </w:rPr>
        <w:t xml:space="preserve"> </w:t>
      </w:r>
      <w:r>
        <w:t>Jul</w:t>
      </w:r>
      <w:r>
        <w:rPr>
          <w:rFonts w:eastAsia="Calibri" w:cs="Calibri"/>
        </w:rPr>
        <w:t xml:space="preserve"> </w:t>
      </w:r>
      <w:r>
        <w:t>2010</w:t>
      </w:r>
      <w:r>
        <w:rPr>
          <w:rFonts w:eastAsia="Calibri" w:cs="Calibri"/>
        </w:rPr>
        <w:t xml:space="preserve"> </w:t>
      </w:r>
      <w:r>
        <w:t>17:10:55</w:t>
      </w:r>
      <w:r>
        <w:rPr>
          <w:rFonts w:eastAsia="Calibri" w:cs="Calibri"/>
        </w:rPr>
        <w:t xml:space="preserve"> </w:t>
      </w:r>
      <w:r>
        <w:t>GMT</w:t>
      </w:r>
      <w:r>
        <w:rPr>
          <w:rFonts w:eastAsia="Calibri" w:cs="Calibri"/>
        </w:rPr>
        <w:t>”</w:t>
      </w:r>
      <w:r>
        <w:t>).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verify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authenticity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sync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up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accuracy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rPr>
          <w:rFonts w:ascii="Tahoma" w:hAnsi="Tahoma" w:cs="Tahoma"/>
        </w:rPr>
        <w:t>±</w:t>
      </w:r>
      <w:r>
        <w:t>30</w:t>
      </w:r>
      <w:r>
        <w:rPr>
          <w:rFonts w:eastAsia="Calibri" w:cs="Calibri"/>
        </w:rPr>
        <w:t xml:space="preserve"> </w:t>
      </w:r>
      <w:r>
        <w:t>seconds.</w:t>
      </w:r>
    </w:p>
    <w:p w:rsidR="00000000" w:rsidRDefault="000E1975">
      <w:pPr>
        <w:pStyle w:val="ListParagraph"/>
        <w:numPr>
          <w:ilvl w:val="0"/>
          <w:numId w:val="3"/>
        </w:numPr>
        <w:rPr>
          <w:rFonts w:eastAsia="Calibri" w:cs="Calibri"/>
        </w:rPr>
      </w:pPr>
      <w:r>
        <w:rPr>
          <w:b/>
        </w:rPr>
        <w:t>User-agent</w:t>
      </w:r>
      <w:r>
        <w:rPr>
          <w:rFonts w:eastAsia="Calibri" w:cs="Calibri"/>
          <w:b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agent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logged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authenticity</w:t>
      </w:r>
      <w:r>
        <w:rPr>
          <w:rFonts w:eastAsia="Calibri" w:cs="Calibri"/>
        </w:rPr>
        <w:t xml:space="preserve"> </w:t>
      </w:r>
      <w:r>
        <w:t>verification.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empty.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0"/>
          <w:numId w:val="3"/>
        </w:numPr>
      </w:pPr>
      <w:r>
        <w:rPr>
          <w:b/>
        </w:rPr>
        <w:t>Host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 xml:space="preserve">– </w:t>
      </w:r>
      <w:r>
        <w:t>the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host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present,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authenticity</w:t>
      </w:r>
      <w:r>
        <w:rPr>
          <w:rFonts w:eastAsia="Calibri" w:cs="Calibri"/>
        </w:rPr>
        <w:t xml:space="preserve"> </w:t>
      </w:r>
      <w:r>
        <w:t>verification</w:t>
      </w:r>
    </w:p>
    <w:p w:rsidR="00000000" w:rsidRDefault="000E1975">
      <w:pPr>
        <w:pStyle w:val="ListParagraph"/>
        <w:numPr>
          <w:ilvl w:val="0"/>
          <w:numId w:val="4"/>
        </w:numPr>
      </w:pPr>
      <w:r>
        <w:rPr>
          <w:b/>
        </w:rPr>
        <w:t>X-Zend-Signature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calculated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aut</w:t>
      </w:r>
      <w:r>
        <w:t>henticating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validating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request.</w:t>
      </w:r>
      <w:r>
        <w:rPr>
          <w:rFonts w:eastAsia="Calibri" w:cs="Calibri"/>
        </w:rPr>
        <w:t xml:space="preserve"> </w:t>
      </w:r>
      <w:r>
        <w:t>See</w:t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Authentication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Verification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calculating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signature.</w:t>
      </w:r>
    </w:p>
    <w:p w:rsidR="00000000" w:rsidRDefault="000E1975"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clients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send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Accept</w:t>
      </w:r>
      <w:r>
        <w:rPr>
          <w:rFonts w:eastAsia="Calibri" w:cs="Calibri"/>
        </w:rPr>
        <w:t xml:space="preserve">’ </w:t>
      </w:r>
      <w:r>
        <w:t>HTTP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designate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version(</w:t>
      </w:r>
      <w:r>
        <w:t>s).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Accept</w:t>
      </w:r>
      <w:r>
        <w:rPr>
          <w:rFonts w:eastAsia="Calibri" w:cs="Calibri"/>
        </w:rPr>
        <w:t xml:space="preserve">’ </w:t>
      </w:r>
      <w:r>
        <w:t>header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missing,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fall</w:t>
      </w:r>
      <w:r>
        <w:rPr>
          <w:rFonts w:eastAsia="Calibri" w:cs="Calibri"/>
        </w:rPr>
        <w:t xml:space="preserve"> </w:t>
      </w:r>
      <w:r>
        <w:t>back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default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described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detail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fldChar w:fldCharType="begin"/>
      </w:r>
      <w:r>
        <w:rPr>
          <w:rFonts w:eastAsia="Calibri" w:cs="Calibri"/>
        </w:rPr>
        <w:instrText xml:space="preserve"> REF __RefNumPara__8627_2085383120 \h </w:instrText>
      </w:r>
      <w:r>
        <w:rPr>
          <w:rFonts w:eastAsia="Calibri" w:cs="Calibri"/>
        </w:rPr>
      </w:r>
      <w:r>
        <w:rPr>
          <w:rFonts w:eastAsia="Calibri" w:cs="Calibri"/>
        </w:rPr>
        <w:fldChar w:fldCharType="separate"/>
      </w:r>
      <w:r>
        <w:rPr>
          <w:rFonts w:eastAsia="Calibri" w:cs="Calibri"/>
        </w:rPr>
        <w:t>API Versioning</w:t>
      </w:r>
      <w:r>
        <w:rPr>
          <w:rFonts w:eastAsia="Calibri" w:cs="Calibri"/>
        </w:rPr>
        <w:fldChar w:fldCharType="end"/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below.</w:t>
      </w:r>
    </w:p>
    <w:p w:rsidR="00000000" w:rsidRDefault="000E1975">
      <w:pPr>
        <w:rPr>
          <w:rFonts w:eastAsia="Calibri" w:cs="Calibri"/>
        </w:rPr>
      </w:pPr>
      <w:r>
        <w:t>For</w:t>
      </w:r>
      <w:r>
        <w:rPr>
          <w:rFonts w:eastAsia="Calibri" w:cs="Calibri"/>
        </w:rPr>
        <w:t xml:space="preserve"> </w:t>
      </w:r>
      <w:r>
        <w:t>POST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including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payload,</w:t>
      </w:r>
      <w:r>
        <w:rPr>
          <w:rFonts w:eastAsia="Calibri" w:cs="Calibri"/>
        </w:rPr>
        <w:t xml:space="preserve"> </w:t>
      </w:r>
      <w:r>
        <w:t>c</w:t>
      </w:r>
      <w:r>
        <w:t>lients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rPr>
          <w:b/>
        </w:rPr>
        <w:t>Content-type</w:t>
      </w:r>
      <w:r>
        <w:rPr>
          <w:rFonts w:eastAsia="Calibri" w:cs="Calibri"/>
        </w:rPr>
        <w:t xml:space="preserve">’ </w:t>
      </w:r>
      <w:r>
        <w:t>header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‘</w:t>
      </w:r>
      <w:r>
        <w:rPr>
          <w:i/>
        </w:rPr>
        <w:t>application/x-www-form-urlencoded</w:t>
      </w:r>
      <w:r>
        <w:rPr>
          <w:rFonts w:eastAsia="Calibri" w:cs="Calibri"/>
          <w:i/>
        </w:rPr>
        <w:t xml:space="preserve">’ </w:t>
      </w:r>
      <w:r>
        <w:t>or</w:t>
      </w:r>
      <w:r>
        <w:rPr>
          <w:rFonts w:eastAsia="Calibri" w:cs="Calibri"/>
        </w:rPr>
        <w:t xml:space="preserve"> ‘</w:t>
      </w:r>
      <w:r>
        <w:rPr>
          <w:i/>
        </w:rPr>
        <w:t>multipart/form-data</w:t>
      </w:r>
      <w:r>
        <w:rPr>
          <w:rFonts w:eastAsia="Calibri" w:cs="Calibri"/>
        </w:rPr>
        <w:t>’</w:t>
      </w:r>
      <w:r>
        <w:t>,</w:t>
      </w:r>
      <w:r>
        <w:rPr>
          <w:rFonts w:eastAsia="Calibri" w:cs="Calibri"/>
        </w:rPr>
        <w:t xml:space="preserve"> </w:t>
      </w:r>
      <w:r>
        <w:t>depending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payload.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size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body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clients</w:t>
      </w:r>
      <w:r>
        <w:rPr>
          <w:rFonts w:eastAsia="Calibri" w:cs="Calibri"/>
        </w:rPr>
        <w:t xml:space="preserve"> </w:t>
      </w:r>
      <w:hyperlink r:id="rId8" w:history="1">
        <w:r>
          <w:rPr>
            <w:rStyle w:val="Hyperlink"/>
          </w:rPr>
          <w:t>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required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HTTP/1.1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protocol</w:t>
        </w:r>
      </w:hyperlink>
      <w:r>
        <w:rPr>
          <w:rFonts w:eastAsia="Calibri" w:cs="Calibri"/>
        </w:rPr>
        <w:t xml:space="preserve"> – </w:t>
      </w:r>
      <w:r>
        <w:t>that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Content-length</w:t>
      </w:r>
      <w:r>
        <w:rPr>
          <w:rFonts w:eastAsia="Calibri" w:cs="Calibri"/>
        </w:rPr>
        <w:t xml:space="preserve">” </w:t>
      </w:r>
      <w:r>
        <w:t>header,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Content-transfer-encoding:</w:t>
      </w:r>
      <w:r>
        <w:rPr>
          <w:rFonts w:eastAsia="Calibri" w:cs="Calibri"/>
        </w:rPr>
        <w:t xml:space="preserve"> </w:t>
      </w:r>
      <w:r>
        <w:t>chunked</w:t>
      </w:r>
      <w:r>
        <w:rPr>
          <w:rFonts w:eastAsia="Calibri" w:cs="Calibri"/>
        </w:rPr>
        <w:t xml:space="preserve">” </w:t>
      </w:r>
      <w:r>
        <w:t>header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simply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closing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connection.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t>Passing</w:t>
      </w:r>
      <w:r>
        <w:rPr>
          <w:rFonts w:eastAsia="Cambria"/>
        </w:rPr>
        <w:t xml:space="preserve"> </w:t>
      </w:r>
      <w:r>
        <w:t>Request</w:t>
      </w:r>
      <w:r>
        <w:rPr>
          <w:rFonts w:eastAsia="Cambria"/>
        </w:rPr>
        <w:t xml:space="preserve"> </w:t>
      </w:r>
      <w:r>
        <w:t>Parameters</w:t>
      </w:r>
    </w:p>
    <w:p w:rsidR="00000000" w:rsidRDefault="000E1975">
      <w:r>
        <w:t>For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require</w:t>
      </w:r>
      <w:r>
        <w:rPr>
          <w:rFonts w:eastAsia="Calibri" w:cs="Calibri"/>
        </w:rPr>
        <w:t xml:space="preserve"> </w:t>
      </w:r>
      <w:r>
        <w:t>passing</w:t>
      </w:r>
      <w:r>
        <w:rPr>
          <w:rFonts w:eastAsia="Calibri" w:cs="Calibri"/>
        </w:rPr>
        <w:t xml:space="preserve"> </w:t>
      </w:r>
      <w:r>
        <w:t>parameters,</w:t>
      </w:r>
      <w:r>
        <w:rPr>
          <w:rFonts w:eastAsia="Calibri" w:cs="Calibri"/>
        </w:rPr>
        <w:t xml:space="preserve"> </w:t>
      </w:r>
      <w:r>
        <w:t>these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passed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forms:</w:t>
      </w:r>
    </w:p>
    <w:p w:rsidR="00000000" w:rsidRDefault="000E1975">
      <w:pPr>
        <w:rPr>
          <w:rFonts w:eastAsia="Calibri" w:cs="Calibri"/>
        </w:rPr>
      </w:pPr>
      <w:r>
        <w:t>For</w:t>
      </w:r>
      <w:r>
        <w:rPr>
          <w:rFonts w:eastAsia="Calibri" w:cs="Calibri"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requests,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passed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URL</w:t>
      </w:r>
      <w:r>
        <w:rPr>
          <w:rFonts w:eastAsia="Calibri" w:cs="Calibri"/>
        </w:rPr>
        <w:t xml:space="preserve"> </w:t>
      </w:r>
      <w:r>
        <w:t>query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(following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?</w:t>
      </w:r>
      <w:r>
        <w:rPr>
          <w:rFonts w:eastAsia="Calibri" w:cs="Calibri"/>
        </w:rPr>
        <w:t>’</w:t>
      </w:r>
      <w:r>
        <w:t>)</w:t>
      </w:r>
      <w:r>
        <w:rPr>
          <w:rFonts w:eastAsia="Calibri" w:cs="Calibri"/>
        </w:rPr>
        <w:t xml:space="preserve">  </w:t>
      </w:r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URL-encoded</w:t>
      </w:r>
      <w:r>
        <w:rPr>
          <w:rFonts w:eastAsia="Calibri" w:cs="Calibri"/>
        </w:rPr>
        <w:t xml:space="preserve"> </w:t>
      </w:r>
      <w:r>
        <w:t>format,</w:t>
      </w:r>
      <w:r>
        <w:rPr>
          <w:rFonts w:eastAsia="Calibri" w:cs="Calibri"/>
        </w:rPr>
        <w:t xml:space="preserve"> </w:t>
      </w:r>
      <w:r>
        <w:t>similar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how</w:t>
      </w:r>
      <w:r>
        <w:rPr>
          <w:rFonts w:eastAsia="Calibri" w:cs="Calibri"/>
        </w:rPr>
        <w:t xml:space="preserve"> </w:t>
      </w:r>
      <w:r>
        <w:t>HTML</w:t>
      </w:r>
      <w:r>
        <w:rPr>
          <w:rFonts w:eastAsia="Calibri" w:cs="Calibri"/>
        </w:rPr>
        <w:t xml:space="preserve"> </w:t>
      </w:r>
      <w:r>
        <w:t>forms</w:t>
      </w:r>
      <w:r>
        <w:rPr>
          <w:rFonts w:eastAsia="Calibri" w:cs="Calibri"/>
        </w:rPr>
        <w:t xml:space="preserve"> </w:t>
      </w:r>
      <w:r>
        <w:t>sent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encoded.</w:t>
      </w:r>
      <w:r>
        <w:rPr>
          <w:rFonts w:eastAsia="Calibri" w:cs="Calibri"/>
        </w:rPr>
        <w:t xml:space="preserve"> “</w:t>
      </w:r>
      <w:r>
        <w:t>Clean</w:t>
      </w:r>
      <w:r>
        <w:rPr>
          <w:rFonts w:eastAsia="Calibri" w:cs="Calibri"/>
        </w:rPr>
        <w:t xml:space="preserve"> </w:t>
      </w:r>
      <w:r>
        <w:t>URL</w:t>
      </w:r>
      <w:r>
        <w:rPr>
          <w:rFonts w:eastAsia="Calibri" w:cs="Calibri"/>
        </w:rPr>
        <w:t xml:space="preserve">” </w:t>
      </w:r>
      <w:r>
        <w:t>style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passing</w:t>
      </w:r>
      <w:r>
        <w:rPr>
          <w:rFonts w:eastAsia="Calibri" w:cs="Calibri"/>
        </w:rPr>
        <w:t xml:space="preserve"> </w:t>
      </w:r>
      <w:r>
        <w:t>(in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path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URL</w:t>
      </w:r>
      <w:r>
        <w:rPr>
          <w:rFonts w:eastAsia="Calibri" w:cs="Calibri"/>
        </w:rPr>
        <w:t xml:space="preserve"> </w:t>
      </w:r>
      <w:r>
        <w:t>instead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query</w:t>
      </w:r>
      <w:r>
        <w:rPr>
          <w:rFonts w:eastAsia="Calibri" w:cs="Calibri"/>
        </w:rPr>
        <w:t xml:space="preserve"> </w:t>
      </w:r>
      <w:r>
        <w:t>part)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supported.</w:t>
      </w:r>
      <w:r>
        <w:rPr>
          <w:rFonts w:eastAsia="Calibri" w:cs="Calibri"/>
        </w:rPr>
        <w:t xml:space="preserve"> </w:t>
      </w:r>
    </w:p>
    <w:p w:rsidR="00000000" w:rsidRDefault="000E1975">
      <w:r>
        <w:lastRenderedPageBreak/>
        <w:t>For</w:t>
      </w:r>
      <w:r>
        <w:rPr>
          <w:rFonts w:eastAsia="Calibri" w:cs="Calibri"/>
        </w:rPr>
        <w:t xml:space="preserve"> </w:t>
      </w:r>
      <w:r>
        <w:t>POST</w:t>
      </w:r>
      <w:r>
        <w:rPr>
          <w:rFonts w:eastAsia="Calibri" w:cs="Calibri"/>
        </w:rPr>
        <w:t xml:space="preserve"> </w:t>
      </w:r>
      <w:r>
        <w:t>requests,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passed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body,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rPr>
          <w:i/>
        </w:rPr>
        <w:t>application/x-www-form-urlencoded</w:t>
      </w:r>
      <w:r>
        <w:rPr>
          <w:rFonts w:eastAsia="Calibri" w:cs="Calibri"/>
          <w:i/>
        </w:rPr>
        <w:t xml:space="preserve">’ </w:t>
      </w:r>
      <w:r>
        <w:t>(as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hyperlink r:id="rId9" w:history="1">
        <w:r>
          <w:rPr>
            <w:rStyle w:val="Hyperlink"/>
          </w:rPr>
          <w:t>HTML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4.01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standard</w:t>
        </w:r>
      </w:hyperlink>
      <w:r>
        <w:t>)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‘</w:t>
      </w:r>
      <w:r>
        <w:rPr>
          <w:i/>
        </w:rPr>
        <w:t>multipart/form-data</w:t>
      </w:r>
      <w:r>
        <w:rPr>
          <w:rFonts w:eastAsia="Calibri" w:cs="Calibri"/>
        </w:rPr>
        <w:t xml:space="preserve">’ </w:t>
      </w:r>
      <w:r>
        <w:t>(as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hyperlink r:id="rId10" w:history="1">
        <w:r>
          <w:rPr>
            <w:rStyle w:val="Hyperlink"/>
          </w:rPr>
          <w:t>RFC-2388</w:t>
        </w:r>
      </w:hyperlink>
      <w:r>
        <w:t>)</w:t>
      </w:r>
      <w:r>
        <w:rPr>
          <w:rFonts w:eastAsia="Calibri" w:cs="Calibri"/>
        </w:rPr>
        <w:t xml:space="preserve"> </w:t>
      </w:r>
      <w:r>
        <w:t>encoding</w:t>
      </w:r>
      <w:r>
        <w:rPr>
          <w:rFonts w:eastAsia="Calibri" w:cs="Calibri"/>
        </w:rPr>
        <w:t xml:space="preserve"> </w:t>
      </w:r>
      <w:r>
        <w:t>methods.</w:t>
      </w:r>
    </w:p>
    <w:p w:rsidR="00000000" w:rsidRDefault="000E1975">
      <w:pPr>
        <w:rPr>
          <w:rFonts w:eastAsia="Calibri" w:cs="Calibri"/>
        </w:rPr>
      </w:pPr>
      <w:r>
        <w:t>For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(namely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transfer</w:t>
      </w:r>
      <w:r>
        <w:rPr>
          <w:rFonts w:eastAsia="Calibri" w:cs="Calibri"/>
        </w:rPr>
        <w:t xml:space="preserve"> </w:t>
      </w:r>
      <w:r>
        <w:t>large</w:t>
      </w:r>
      <w:r>
        <w:rPr>
          <w:rFonts w:eastAsia="Calibri" w:cs="Calibri"/>
        </w:rPr>
        <w:t xml:space="preserve"> </w:t>
      </w:r>
      <w:r>
        <w:t>amounts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binary</w:t>
      </w:r>
      <w:r>
        <w:rPr>
          <w:rFonts w:eastAsia="Calibri" w:cs="Calibri"/>
        </w:rPr>
        <w:t xml:space="preserve"> </w:t>
      </w:r>
      <w:r>
        <w:t>data),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rPr>
          <w:i/>
        </w:rPr>
        <w:t>multipart/</w:t>
      </w:r>
      <w:r>
        <w:rPr>
          <w:i/>
        </w:rPr>
        <w:t>form-data</w:t>
      </w:r>
      <w:r>
        <w:rPr>
          <w:rFonts w:eastAsia="Calibri" w:cs="Calibri"/>
          <w:i/>
        </w:rPr>
        <w:t xml:space="preserve">’ </w:t>
      </w:r>
      <w:r>
        <w:t>encoding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Refer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documentation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required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optional</w:t>
      </w:r>
      <w:r>
        <w:rPr>
          <w:rFonts w:eastAsia="Calibri" w:cs="Calibri"/>
        </w:rPr>
        <w:t xml:space="preserve"> </w:t>
      </w:r>
      <w:r>
        <w:t>parameters.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t>Example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call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(obviously</w:t>
      </w:r>
      <w:r>
        <w:rPr>
          <w:rFonts w:eastAsia="Calibri" w:cs="Calibri"/>
        </w:rPr>
        <w:t xml:space="preserve"> </w:t>
      </w:r>
      <w:r>
        <w:t>fake)</w:t>
      </w:r>
      <w:r>
        <w:rPr>
          <w:rFonts w:eastAsia="Calibri" w:cs="Calibri"/>
        </w:rPr>
        <w:t xml:space="preserve"> “</w:t>
      </w:r>
      <w:r>
        <w:t>makePizza</w:t>
      </w:r>
      <w:r>
        <w:rPr>
          <w:rFonts w:eastAsia="Calibri" w:cs="Calibri"/>
        </w:rPr>
        <w:t xml:space="preserve">” </w:t>
      </w:r>
      <w:r>
        <w:t>method</w:t>
      </w:r>
      <w:r>
        <w:rPr>
          <w:rFonts w:eastAsia="Calibri" w:cs="Calibri"/>
        </w:rPr>
        <w:t xml:space="preserve"> </w:t>
      </w:r>
      <w:r>
        <w:t>(some</w:t>
      </w:r>
      <w:r>
        <w:rPr>
          <w:rFonts w:eastAsia="Calibri" w:cs="Calibri"/>
        </w:rPr>
        <w:t xml:space="preserve"> </w:t>
      </w:r>
      <w:r>
        <w:t>lines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broken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readabilit</w:t>
      </w:r>
      <w:r>
        <w:t>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/ZendServerManager/Api/makePizza</w:t>
      </w:r>
      <w:r>
        <w:rPr>
          <w:rFonts w:eastAsia="Courier New"/>
        </w:rPr>
        <w:t xml:space="preserve"> </w:t>
      </w:r>
      <w:r>
        <w:t>HTTP/1.1</w:t>
      </w:r>
      <w:r>
        <w:br/>
        <w:t>Host:</w:t>
      </w:r>
      <w:r>
        <w:rPr>
          <w:rFonts w:eastAsia="Courier New"/>
        </w:rPr>
        <w:t xml:space="preserve"> </w:t>
      </w:r>
      <w:r>
        <w:t>zscm.local</w:t>
      </w:r>
      <w:r>
        <w:br/>
        <w:t>Date:</w:t>
      </w:r>
      <w:r>
        <w:rPr>
          <w:rFonts w:eastAsia="Courier New"/>
        </w:rPr>
        <w:t xml:space="preserve"> </w:t>
      </w:r>
      <w:r>
        <w:t>Sun,</w:t>
      </w:r>
      <w:r>
        <w:rPr>
          <w:rFonts w:eastAsia="Courier New"/>
        </w:rPr>
        <w:t xml:space="preserve"> </w:t>
      </w:r>
      <w:r>
        <w:t>11</w:t>
      </w:r>
      <w:r>
        <w:rPr>
          <w:rFonts w:eastAsia="Courier New"/>
        </w:rPr>
        <w:t xml:space="preserve"> </w:t>
      </w:r>
      <w:r>
        <w:t>Jul</w:t>
      </w:r>
      <w:r>
        <w:rPr>
          <w:rFonts w:eastAsia="Courier New"/>
        </w:rPr>
        <w:t xml:space="preserve"> </w:t>
      </w:r>
      <w:r>
        <w:t>2010</w:t>
      </w:r>
      <w:r>
        <w:rPr>
          <w:rFonts w:eastAsia="Courier New"/>
        </w:rPr>
        <w:t xml:space="preserve"> </w:t>
      </w:r>
      <w:r>
        <w:t>13:16:10</w:t>
      </w:r>
      <w:r>
        <w:rPr>
          <w:rFonts w:eastAsia="Courier New"/>
        </w:rPr>
        <w:t xml:space="preserve"> </w:t>
      </w:r>
      <w:r>
        <w:t>GMT</w:t>
      </w:r>
      <w:r>
        <w:br/>
        <w:t>User-agent:</w:t>
      </w:r>
      <w:r>
        <w:rPr>
          <w:rFonts w:eastAsia="Courier New"/>
        </w:rPr>
        <w:t xml:space="preserve"> </w:t>
      </w:r>
      <w:r>
        <w:t>Zend_Http_Client/1.10</w:t>
      </w:r>
      <w:r>
        <w:br/>
        <w:t>Accept:</w:t>
      </w:r>
      <w:r>
        <w:rPr>
          <w:rFonts w:eastAsia="Courier New"/>
        </w:rPr>
        <w:t xml:space="preserve"> </w:t>
      </w:r>
      <w:r>
        <w:t>application/vnd.zend.serverapi+xml;version=1.2</w:t>
      </w:r>
      <w:r>
        <w:br/>
        <w:t>X-Zend-Signature:</w:t>
      </w:r>
      <w:r>
        <w:rPr>
          <w:rFonts w:eastAsia="Courier New"/>
        </w:rPr>
        <w:t xml:space="preserve"> </w:t>
      </w:r>
      <w:r>
        <w:t>Steve</w:t>
      </w:r>
      <w:r>
        <w:rPr>
          <w:rFonts w:eastAsia="Courier New"/>
        </w:rPr>
        <w:t xml:space="preserve"> </w:t>
      </w:r>
      <w:r>
        <w:t>Buscemi;</w:t>
      </w:r>
      <w:r>
        <w:br/>
      </w:r>
      <w:r>
        <w:rPr>
          <w:rFonts w:eastAsia="Courier New"/>
        </w:rPr>
        <w:t xml:space="preserve"> </w:t>
      </w:r>
      <w:r>
        <w:t>7f0db29a3d82a81ec6f5387f5aae9</w:t>
      </w:r>
      <w:r>
        <w:t>6e295530b4c8acf2074488185902dc900f4</w:t>
      </w:r>
      <w:r>
        <w:br/>
        <w:t>Content-type:</w:t>
      </w:r>
      <w:r>
        <w:rPr>
          <w:rFonts w:eastAsia="Courier New"/>
        </w:rPr>
        <w:t xml:space="preserve"> </w:t>
      </w:r>
      <w:r>
        <w:t>application/x-www-form-urlencoded</w:t>
      </w:r>
      <w:r>
        <w:br/>
        <w:t>Content-length:</w:t>
      </w:r>
      <w:r>
        <w:rPr>
          <w:rFonts w:eastAsia="Courier New"/>
        </w:rPr>
        <w:t xml:space="preserve"> </w:t>
      </w:r>
      <w:r>
        <w:t>100</w:t>
      </w:r>
      <w:r>
        <w:br/>
      </w:r>
      <w:r>
        <w:br/>
        <w:t>style=thinCrust&amp;extraCheese=TRUE&amp;extras%5B0%5D=pepperoni&amp;extras%5B1%5D=onion&amp;extras%5B2%5D=pineapple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above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makePizza</w:t>
      </w:r>
      <w:r>
        <w:rPr>
          <w:rFonts w:eastAsia="Calibri" w:cs="Calibri"/>
        </w:rPr>
        <w:t xml:space="preserve">” </w:t>
      </w:r>
      <w:r>
        <w:t>method,</w:t>
      </w:r>
      <w:r>
        <w:rPr>
          <w:rFonts w:eastAsia="Calibri" w:cs="Calibri"/>
        </w:rPr>
        <w:t xml:space="preserve"> </w:t>
      </w:r>
      <w:r>
        <w:t>w</w:t>
      </w:r>
      <w:r>
        <w:t>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parameters:</w:t>
      </w:r>
      <w:r>
        <w:rPr>
          <w:rFonts w:eastAsia="Calibri" w:cs="Calibri"/>
        </w:rPr>
        <w:t xml:space="preserve"> </w:t>
      </w:r>
      <w:r>
        <w:t>style,</w:t>
      </w:r>
      <w:r>
        <w:rPr>
          <w:rFonts w:eastAsia="Calibri" w:cs="Calibri"/>
        </w:rPr>
        <w:t xml:space="preserve"> </w:t>
      </w:r>
      <w:r>
        <w:t>extraCheese,</w:t>
      </w:r>
      <w:r>
        <w:rPr>
          <w:rFonts w:eastAsia="Calibri" w:cs="Calibri"/>
        </w:rPr>
        <w:t xml:space="preserve"> </w:t>
      </w:r>
      <w:r>
        <w:t>extras.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shows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call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read-only</w:t>
      </w:r>
      <w:r>
        <w:rPr>
          <w:rFonts w:eastAsia="Calibri" w:cs="Calibri"/>
        </w:rPr>
        <w:t xml:space="preserve"> “</w:t>
      </w:r>
      <w:r>
        <w:t>getPizzaStatus</w:t>
      </w:r>
      <w:r>
        <w:rPr>
          <w:rFonts w:eastAsia="Calibri" w:cs="Calibri"/>
        </w:rPr>
        <w:t xml:space="preserve">” </w:t>
      </w:r>
      <w:r>
        <w:t>method: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/ZendServerManager/Api/getPizzaStatus?pizzaId=53</w:t>
      </w:r>
      <w:r>
        <w:rPr>
          <w:rFonts w:eastAsia="Courier New"/>
        </w:rPr>
        <w:t xml:space="preserve"> </w:t>
      </w:r>
      <w:r>
        <w:t>HTTP/1.1</w:t>
      </w:r>
      <w:r>
        <w:br/>
        <w:t>Host:</w:t>
      </w:r>
      <w:r>
        <w:rPr>
          <w:rFonts w:eastAsia="Courier New"/>
        </w:rPr>
        <w:t xml:space="preserve"> </w:t>
      </w:r>
      <w:r>
        <w:t>zscm.local</w:t>
      </w:r>
      <w:r>
        <w:br/>
        <w:t>Date:</w:t>
      </w:r>
      <w:r>
        <w:rPr>
          <w:rFonts w:eastAsia="Courier New"/>
        </w:rPr>
        <w:t xml:space="preserve"> </w:t>
      </w:r>
      <w:r>
        <w:t>Sun,</w:t>
      </w:r>
      <w:r>
        <w:rPr>
          <w:rFonts w:eastAsia="Courier New"/>
        </w:rPr>
        <w:t xml:space="preserve"> </w:t>
      </w:r>
      <w:r>
        <w:t>11</w:t>
      </w:r>
      <w:r>
        <w:rPr>
          <w:rFonts w:eastAsia="Courier New"/>
        </w:rPr>
        <w:t xml:space="preserve"> </w:t>
      </w:r>
      <w:r>
        <w:t>Jul</w:t>
      </w:r>
      <w:r>
        <w:rPr>
          <w:rFonts w:eastAsia="Courier New"/>
        </w:rPr>
        <w:t xml:space="preserve"> </w:t>
      </w:r>
      <w:r>
        <w:t>2010</w:t>
      </w:r>
      <w:r>
        <w:rPr>
          <w:rFonts w:eastAsia="Courier New"/>
        </w:rPr>
        <w:t xml:space="preserve"> </w:t>
      </w:r>
      <w:r>
        <w:t>13:16:10</w:t>
      </w:r>
      <w:r>
        <w:rPr>
          <w:rFonts w:eastAsia="Courier New"/>
        </w:rPr>
        <w:t xml:space="preserve"> </w:t>
      </w:r>
      <w:r>
        <w:t>GMT</w:t>
      </w:r>
      <w:r>
        <w:br/>
        <w:t>User-age</w:t>
      </w:r>
      <w:r>
        <w:t>nt:</w:t>
      </w:r>
      <w:r>
        <w:rPr>
          <w:rFonts w:eastAsia="Courier New"/>
        </w:rPr>
        <w:t xml:space="preserve"> </w:t>
      </w:r>
      <w:r>
        <w:t>Zend_Http_Client/1.10</w:t>
      </w:r>
      <w:r>
        <w:br/>
        <w:t>Accept:</w:t>
      </w:r>
      <w:r>
        <w:rPr>
          <w:rFonts w:eastAsia="Courier New"/>
        </w:rPr>
        <w:t xml:space="preserve"> </w:t>
      </w:r>
      <w:r>
        <w:t>application/vnd.zend.serverapi+xml;version=1.0</w:t>
      </w:r>
      <w:r>
        <w:br/>
        <w:t>X-Zend-Signature:</w:t>
      </w:r>
      <w:r>
        <w:rPr>
          <w:rFonts w:eastAsia="Courier New"/>
        </w:rPr>
        <w:t xml:space="preserve"> </w:t>
      </w:r>
      <w:r>
        <w:t>Jenna</w:t>
      </w:r>
      <w:r>
        <w:rPr>
          <w:rFonts w:eastAsia="Courier New"/>
        </w:rPr>
        <w:t xml:space="preserve"> </w:t>
      </w:r>
      <w:r>
        <w:t>Jameson;</w:t>
      </w:r>
      <w:r>
        <w:br/>
      </w:r>
      <w:r>
        <w:rPr>
          <w:rFonts w:eastAsia="Courier New"/>
        </w:rPr>
        <w:t xml:space="preserve"> </w:t>
      </w:r>
      <w:r>
        <w:t>02dcbf4cb338a0a8b807c83a84a7888929f5c06491105d6752f290da47a24619</w:t>
      </w:r>
    </w:p>
    <w:p w:rsidR="00000000" w:rsidRDefault="000E1975">
      <w:r>
        <w:t>Notice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pizzaId</w:t>
      </w:r>
      <w:r>
        <w:rPr>
          <w:rFonts w:eastAsia="Calibri" w:cs="Calibri"/>
        </w:rPr>
        <w:t xml:space="preserve">’ </w:t>
      </w:r>
      <w:r>
        <w:t>parameter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passed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URL</w:t>
      </w:r>
      <w:r>
        <w:rPr>
          <w:rFonts w:eastAsia="Calibri" w:cs="Calibri"/>
        </w:rPr>
        <w:t>’</w:t>
      </w:r>
      <w:r>
        <w:t>s</w:t>
      </w:r>
      <w:r>
        <w:rPr>
          <w:rFonts w:eastAsia="Calibri" w:cs="Calibri"/>
        </w:rPr>
        <w:t xml:space="preserve"> </w:t>
      </w:r>
      <w:r>
        <w:t>query</w:t>
      </w:r>
      <w:r>
        <w:rPr>
          <w:rFonts w:eastAsia="Calibri" w:cs="Calibri"/>
        </w:rPr>
        <w:t xml:space="preserve"> </w:t>
      </w:r>
      <w:r>
        <w:t>str</w:t>
      </w:r>
      <w:r>
        <w:t>ing.</w:t>
      </w:r>
    </w:p>
    <w:p w:rsidR="00000000" w:rsidRDefault="000E1975">
      <w:pPr>
        <w:pStyle w:val="Heading3"/>
      </w:pPr>
      <w:r>
        <w:t>Response</w:t>
      </w:r>
      <w:r>
        <w:rPr>
          <w:rFonts w:eastAsia="Cambria"/>
        </w:rPr>
        <w:t xml:space="preserve"> </w:t>
      </w:r>
      <w:r>
        <w:t>Format</w:t>
      </w:r>
    </w:p>
    <w:p w:rsidR="00000000" w:rsidRDefault="000E1975">
      <w:pPr>
        <w:rPr>
          <w:rFonts w:eastAsia="Calibri" w:cs="Calibri"/>
        </w:rPr>
      </w:pPr>
      <w:r>
        <w:t>API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messages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standard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codes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designate</w:t>
      </w:r>
      <w:r>
        <w:rPr>
          <w:rFonts w:eastAsia="Calibri" w:cs="Calibri"/>
        </w:rPr>
        <w:t xml:space="preserve"> </w:t>
      </w:r>
      <w:r>
        <w:t>high-level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(success,</w:t>
      </w:r>
      <w:r>
        <w:rPr>
          <w:rFonts w:eastAsia="Calibri" w:cs="Calibri"/>
        </w:rPr>
        <w:t xml:space="preserve"> </w:t>
      </w:r>
      <w:r>
        <w:t>failure,</w:t>
      </w:r>
      <w:r>
        <w:rPr>
          <w:rFonts w:eastAsia="Calibri" w:cs="Calibri"/>
        </w:rPr>
        <w:t xml:space="preserve"> </w:t>
      </w:r>
      <w:r>
        <w:t>etc.)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simple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payload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provide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messages.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t>HTTP</w:t>
      </w:r>
      <w:r>
        <w:rPr>
          <w:rFonts w:eastAsia="Cambria"/>
        </w:rPr>
        <w:t xml:space="preserve"> </w:t>
      </w:r>
      <w:r>
        <w:t>Response</w:t>
      </w:r>
      <w:r>
        <w:rPr>
          <w:rFonts w:eastAsia="Cambria"/>
        </w:rPr>
        <w:t xml:space="preserve"> </w:t>
      </w:r>
      <w:r>
        <w:t>Codes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codes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indicate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overall</w:t>
      </w:r>
      <w:r>
        <w:rPr>
          <w:rFonts w:eastAsia="Calibri" w:cs="Calibri"/>
        </w:rPr>
        <w:t xml:space="preserve"> </w:t>
      </w:r>
      <w:r>
        <w:t>success</w:t>
      </w:r>
      <w:r>
        <w:rPr>
          <w:rFonts w:eastAsia="Calibri" w:cs="Calibri"/>
        </w:rPr>
        <w:t xml:space="preserve"> </w:t>
      </w:r>
      <w:r>
        <w:t>/</w:t>
      </w:r>
      <w:r>
        <w:rPr>
          <w:rFonts w:eastAsia="Calibri" w:cs="Calibri"/>
        </w:rPr>
        <w:t xml:space="preserve"> </w:t>
      </w:r>
      <w:r>
        <w:t>failure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request:</w:t>
      </w:r>
      <w:r>
        <w:rPr>
          <w:rFonts w:eastAsia="Calibri" w:cs="Calibri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377"/>
        <w:gridCol w:w="6489"/>
      </w:tblGrid>
      <w:tr w:rsidR="00000000">
        <w:tc>
          <w:tcPr>
            <w:tcW w:w="2377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6489" w:type="dxa"/>
            <w:shd w:val="clear" w:color="auto" w:fill="E6E6E6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OK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completed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successfully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202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Accepted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been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accepted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bein</w:t>
            </w:r>
            <w:r>
              <w:rPr>
                <w:lang w:eastAsia="ar-SA" w:bidi="ar-SA"/>
              </w:rPr>
              <w:t>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processed,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but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complete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yet.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Bad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understood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bad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format,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missing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some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required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parameters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otherwise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acceptable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401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Unauthorized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Authentication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use</w:t>
            </w:r>
            <w:r>
              <w:rPr>
                <w:lang w:eastAsia="ar-SA" w:bidi="ar-SA"/>
              </w:rPr>
              <w:t>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unauthorized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perform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lastRenderedPageBreak/>
              <w:t>404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Found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Resource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exist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Allowed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(e.g.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related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Server)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406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Accepted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support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client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“</w:t>
            </w:r>
            <w:r>
              <w:rPr>
                <w:lang w:eastAsia="ar-SA" w:bidi="ar-SA"/>
              </w:rPr>
              <w:t>Accept</w:t>
            </w:r>
            <w:r>
              <w:rPr>
                <w:rFonts w:eastAsia="Calibri" w:cs="Calibri"/>
                <w:lang w:eastAsia="ar-SA" w:bidi="ar-SA"/>
              </w:rPr>
              <w:t xml:space="preserve">” </w:t>
            </w:r>
            <w:r>
              <w:rPr>
                <w:lang w:eastAsia="ar-SA" w:bidi="ar-SA"/>
              </w:rPr>
              <w:t>header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Internal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occurred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while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</w:p>
        </w:tc>
      </w:tr>
      <w:tr w:rsidR="00000000">
        <w:tc>
          <w:tcPr>
            <w:tcW w:w="237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Service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Unavailable</w:t>
            </w:r>
          </w:p>
        </w:tc>
        <w:tc>
          <w:tcPr>
            <w:tcW w:w="6489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temporary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situation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preventing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ful</w:t>
            </w:r>
            <w:r>
              <w:rPr>
                <w:lang w:eastAsia="ar-SA" w:bidi="ar-SA"/>
              </w:rPr>
              <w:t>filling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</w:p>
        </w:tc>
      </w:tr>
    </w:tbl>
    <w:p w:rsidR="00000000" w:rsidRDefault="000E1975">
      <w:pPr>
        <w:pStyle w:val="Heading4"/>
        <w:rPr>
          <w:lang w:eastAsia="ar-SA" w:bidi="ar-SA"/>
        </w:rPr>
      </w:pPr>
      <w:r>
        <w:rPr>
          <w:rFonts w:eastAsia="Times New Roman" w:cs="Times New Roman"/>
          <w:lang w:eastAsia="ar-SA" w:bidi="ar-SA"/>
        </w:rPr>
        <w:t>HTTP</w:t>
      </w:r>
      <w:r>
        <w:rPr>
          <w:rFonts w:eastAsia="Cambria"/>
          <w:lang w:eastAsia="ar-SA" w:bidi="ar-SA"/>
        </w:rPr>
        <w:t xml:space="preserve"> </w:t>
      </w:r>
      <w:r>
        <w:rPr>
          <w:lang w:eastAsia="ar-SA" w:bidi="ar-SA"/>
        </w:rPr>
        <w:t>Response</w:t>
      </w:r>
      <w:r>
        <w:rPr>
          <w:rFonts w:eastAsia="Cambria"/>
          <w:lang w:eastAsia="ar-SA" w:bidi="ar-SA"/>
        </w:rPr>
        <w:t xml:space="preserve"> </w:t>
      </w:r>
      <w:r>
        <w:rPr>
          <w:lang w:eastAsia="ar-SA" w:bidi="ar-SA"/>
        </w:rPr>
        <w:t>Headers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included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responses:</w:t>
      </w:r>
    </w:p>
    <w:p w:rsidR="00000000" w:rsidRDefault="000E1975">
      <w:pPr>
        <w:pStyle w:val="ListParagraph"/>
        <w:numPr>
          <w:ilvl w:val="0"/>
          <w:numId w:val="4"/>
        </w:numPr>
        <w:rPr>
          <w:rFonts w:eastAsia="Calibri" w:cs="Calibri"/>
        </w:rPr>
      </w:pPr>
      <w:r>
        <w:rPr>
          <w:b/>
        </w:rPr>
        <w:t>Content-type</w:t>
      </w:r>
      <w:r>
        <w:rPr>
          <w:rFonts w:eastAsia="Calibri" w:cs="Calibri"/>
          <w:b/>
        </w:rPr>
        <w:t xml:space="preserve"> – </w:t>
      </w:r>
      <w:r>
        <w:t>unless</w:t>
      </w:r>
      <w:r>
        <w:rPr>
          <w:rFonts w:eastAsia="Calibri" w:cs="Calibri"/>
        </w:rPr>
        <w:t xml:space="preserve"> </w:t>
      </w:r>
      <w:r>
        <w:t>stated</w:t>
      </w:r>
      <w:r>
        <w:rPr>
          <w:rFonts w:eastAsia="Calibri" w:cs="Calibri"/>
        </w:rPr>
        <w:t xml:space="preserve"> </w:t>
      </w:r>
      <w:r>
        <w:t>otherwise,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“</w:t>
      </w:r>
      <w:r>
        <w:rPr>
          <w:i/>
        </w:rPr>
        <w:t>application/vnd.zend.serverapi+xml;</w:t>
      </w:r>
      <w:r>
        <w:rPr>
          <w:rFonts w:eastAsia="Calibri" w:cs="Calibri"/>
          <w:i/>
        </w:rPr>
        <w:t xml:space="preserve"> </w:t>
      </w:r>
      <w:r>
        <w:rPr>
          <w:i/>
        </w:rPr>
        <w:t>version=&lt;API</w:t>
      </w:r>
      <w:r>
        <w:rPr>
          <w:rFonts w:eastAsia="Calibri" w:cs="Calibri"/>
          <w:i/>
        </w:rPr>
        <w:t xml:space="preserve"> </w:t>
      </w:r>
      <w:r>
        <w:rPr>
          <w:i/>
        </w:rPr>
        <w:t>version&gt;</w:t>
      </w:r>
      <w:r>
        <w:rPr>
          <w:rFonts w:eastAsia="Calibri" w:cs="Calibri"/>
          <w:i/>
        </w:rPr>
        <w:t>”</w:t>
      </w:r>
      <w:r>
        <w:t>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</w:t>
      </w:r>
      <w:r>
        <w:t>rsions,</w:t>
      </w:r>
      <w:r>
        <w:rPr>
          <w:rFonts w:eastAsia="Calibri" w:cs="Calibri"/>
        </w:rPr>
        <w:t xml:space="preserve"> </w:t>
      </w:r>
      <w:r>
        <w:t>see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fldChar w:fldCharType="begin"/>
      </w:r>
      <w:r>
        <w:rPr>
          <w:rFonts w:eastAsia="Calibri" w:cs="Calibri"/>
        </w:rPr>
        <w:instrText xml:space="preserve"> REF __RefNumPara__8627_2085383120 \h </w:instrText>
      </w:r>
      <w:r>
        <w:rPr>
          <w:rFonts w:eastAsia="Calibri" w:cs="Calibri"/>
        </w:rPr>
      </w:r>
      <w:r>
        <w:rPr>
          <w:rFonts w:eastAsia="Calibri" w:cs="Calibri"/>
        </w:rPr>
        <w:fldChar w:fldCharType="separate"/>
      </w:r>
      <w:r>
        <w:rPr>
          <w:rFonts w:eastAsia="Calibri" w:cs="Calibri"/>
        </w:rPr>
        <w:t>API Versioning</w:t>
      </w:r>
      <w:r>
        <w:rPr>
          <w:rFonts w:eastAsia="Calibri" w:cs="Calibri"/>
        </w:rPr>
        <w:fldChar w:fldCharType="end"/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below.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t>HTTP</w:t>
      </w:r>
      <w:r>
        <w:rPr>
          <w:rFonts w:eastAsia="Cambria"/>
        </w:rPr>
        <w:t xml:space="preserve"> </w:t>
      </w:r>
      <w:r>
        <w:t>Response</w:t>
      </w:r>
      <w:r>
        <w:rPr>
          <w:rFonts w:eastAsia="Cambria"/>
        </w:rPr>
        <w:t xml:space="preserve"> </w:t>
      </w:r>
      <w:r>
        <w:t>Body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format,</w:t>
      </w:r>
      <w:r>
        <w:rPr>
          <w:rFonts w:eastAsia="Calibri" w:cs="Calibri"/>
        </w:rPr>
        <w:t xml:space="preserve"> </w:t>
      </w:r>
      <w:r>
        <w:t>unless</w:t>
      </w:r>
      <w:r>
        <w:rPr>
          <w:rFonts w:eastAsia="Calibri" w:cs="Calibri"/>
        </w:rPr>
        <w:t xml:space="preserve"> </w:t>
      </w:r>
      <w:r>
        <w:t>explicitly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otherwise</w:t>
      </w:r>
      <w:r>
        <w:rPr>
          <w:rFonts w:eastAsia="Calibri" w:cs="Calibri"/>
        </w:rPr>
        <w:t xml:space="preserve"> </w:t>
      </w:r>
      <w:r>
        <w:t>(e.g.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case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fldChar w:fldCharType="begin"/>
      </w:r>
      <w:r>
        <w:rPr>
          <w:rFonts w:eastAsia="Calibri" w:cs="Calibri"/>
        </w:rPr>
        <w:instrText xml:space="preserve"> REF __RefNumPara__8649</w:instrText>
      </w:r>
      <w:r>
        <w:rPr>
          <w:rFonts w:eastAsia="Calibri" w:cs="Calibri"/>
        </w:rPr>
        <w:instrText xml:space="preserve">_2085383120 \h </w:instrText>
      </w:r>
      <w:r>
        <w:rPr>
          <w:rFonts w:eastAsia="Calibri" w:cs="Calibri"/>
        </w:rPr>
      </w:r>
      <w:r>
        <w:rPr>
          <w:rFonts w:eastAsia="Calibri" w:cs="Calibri"/>
        </w:rPr>
        <w:fldChar w:fldCharType="separate"/>
      </w:r>
      <w:r>
        <w:rPr>
          <w:rFonts w:eastAsia="Calibri" w:cs="Calibri"/>
        </w:rPr>
        <w:t>The configurationImport method</w:t>
      </w:r>
      <w:r>
        <w:rPr>
          <w:rFonts w:eastAsia="Calibri" w:cs="Calibri"/>
        </w:rPr>
        <w:fldChar w:fldCharType="end"/>
      </w:r>
      <w:r>
        <w:t>)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xmlns=</w:t>
      </w:r>
      <w:r>
        <w:rPr>
          <w:rFonts w:eastAsia="Courier New"/>
        </w:rPr>
        <w:t>“</w:t>
      </w:r>
      <w:r>
        <w:t>http://www.zend.com/server/api/1.2</w:t>
      </w:r>
      <w:r>
        <w:rPr>
          <w:rFonts w:eastAsia="Courier New"/>
        </w:rPr>
        <w:t>”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clusterGetServerStatus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0000"/>
        </w:rPr>
        <w:t>[response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data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here...]</w:t>
      </w:r>
      <w:r>
        <w:rPr>
          <w:color w:val="00000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rPr>
          <w:rFonts w:eastAsia="Calibri" w:cs="Calibri"/>
        </w:rPr>
      </w:pPr>
      <w:r>
        <w:t>All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responses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enclosed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&lt;zendServerAPIResponse&gt;</w:t>
      </w:r>
      <w:r>
        <w:rPr>
          <w:rFonts w:eastAsia="Calibri" w:cs="Calibri"/>
        </w:rPr>
        <w:t xml:space="preserve"> </w:t>
      </w:r>
      <w:r>
        <w:t>tags,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two</w:t>
      </w:r>
      <w:r>
        <w:rPr>
          <w:rFonts w:eastAsia="Calibri" w:cs="Calibri"/>
        </w:rPr>
        <w:t xml:space="preserve"> </w:t>
      </w:r>
      <w:r>
        <w:t>sections:</w:t>
      </w:r>
      <w:r>
        <w:rPr>
          <w:rFonts w:eastAsia="Calibri" w:cs="Calibri"/>
        </w:rPr>
        <w:t xml:space="preserve"> </w:t>
      </w:r>
      <w:r>
        <w:t>&lt;requestData&gt;,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r</w:t>
      </w:r>
      <w:r>
        <w:t>eference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&lt;responseData&gt;,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data.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&lt;responseData&gt;</w:t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differ</w:t>
      </w:r>
      <w:r>
        <w:rPr>
          <w:rFonts w:eastAsia="Calibri" w:cs="Calibri"/>
        </w:rPr>
        <w:t xml:space="preserve"> </w:t>
      </w:r>
      <w:r>
        <w:t>depending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called.</w:t>
      </w:r>
      <w:r>
        <w:rPr>
          <w:rFonts w:eastAsia="Calibri" w:cs="Calibri"/>
        </w:rPr>
        <w:t xml:space="preserve"> </w:t>
      </w:r>
      <w:r>
        <w:t>Refer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documentation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information.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In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responses,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&lt;responseData&gt;</w:t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replaced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&lt;errorData&gt;</w:t>
      </w:r>
      <w:r>
        <w:rPr>
          <w:rFonts w:eastAsia="Calibri" w:cs="Calibri"/>
        </w:rPr>
        <w:t xml:space="preserve"> </w:t>
      </w:r>
      <w:r>
        <w:t>section.</w:t>
      </w:r>
      <w:r>
        <w:rPr>
          <w:rFonts w:eastAsia="Calibri" w:cs="Calibri"/>
        </w:rPr>
        <w:t xml:space="preserve"> </w:t>
      </w:r>
      <w:r>
        <w:t>See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fldChar w:fldCharType="begin"/>
      </w:r>
      <w:r>
        <w:rPr>
          <w:rFonts w:eastAsia="Calibri" w:cs="Calibri"/>
        </w:rPr>
        <w:instrText xml:space="preserve"> REF __RefNumPara__8661_2085383120 \h </w:instrText>
      </w:r>
      <w:r>
        <w:rPr>
          <w:rFonts w:eastAsia="Calibri" w:cs="Calibri"/>
        </w:rPr>
      </w:r>
      <w:r>
        <w:rPr>
          <w:rFonts w:eastAsia="Calibri" w:cs="Calibri"/>
        </w:rPr>
        <w:fldChar w:fldCharType="separate"/>
      </w:r>
      <w:r>
        <w:rPr>
          <w:rFonts w:eastAsia="Calibri" w:cs="Calibri"/>
        </w:rPr>
        <w:t>Error Responses</w:t>
      </w:r>
      <w:r>
        <w:rPr>
          <w:rFonts w:eastAsia="Calibri" w:cs="Calibri"/>
        </w:rPr>
        <w:fldChar w:fldCharType="end"/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information.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bookmarkStart w:id="7" w:name="_Error_Responses"/>
      <w:bookmarkStart w:id="8" w:name="__RefNumPara__8661_2085383120"/>
      <w:r>
        <w:t>Error</w:t>
      </w:r>
      <w:r>
        <w:rPr>
          <w:rFonts w:eastAsia="Cambria"/>
        </w:rPr>
        <w:t xml:space="preserve"> </w:t>
      </w:r>
      <w:r>
        <w:t>Responses</w:t>
      </w:r>
    </w:p>
    <w:p w:rsidR="00000000" w:rsidRDefault="000E1975"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representing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error,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&lt;responseData&gt;</w:t>
      </w:r>
      <w:r>
        <w:rPr>
          <w:rFonts w:eastAsia="Calibri" w:cs="Calibri"/>
        </w:rPr>
        <w:t xml:space="preserve"> </w:t>
      </w:r>
      <w:r>
        <w:t>X</w:t>
      </w:r>
      <w:r>
        <w:t>ML</w:t>
      </w:r>
      <w:r>
        <w:rPr>
          <w:rFonts w:eastAsia="Calibri" w:cs="Calibri"/>
        </w:rPr>
        <w:t xml:space="preserve"> </w:t>
      </w:r>
      <w:r>
        <w:t>section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replaced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&lt;errorData&gt;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section,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have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format: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</w:t>
      </w:r>
      <w:r>
        <w:t>errorData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t>errorCode</w:t>
      </w:r>
      <w:r>
        <w:rPr>
          <w:color w:val="008080"/>
        </w:rPr>
        <w:t>&gt;</w:t>
      </w:r>
      <w:r>
        <w:rPr>
          <w:color w:val="000000"/>
        </w:rPr>
        <w:t>serverDoesNotExist</w:t>
      </w:r>
      <w:r>
        <w:rPr>
          <w:color w:val="008080"/>
        </w:rPr>
        <w:t>&lt;/</w:t>
      </w:r>
      <w:r>
        <w:t>errorCode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t>errorMessage</w:t>
      </w:r>
      <w:r>
        <w:rPr>
          <w:color w:val="008080"/>
        </w:rPr>
        <w:t>&gt;</w:t>
      </w:r>
      <w:r>
        <w:rPr>
          <w:color w:val="000000"/>
        </w:rPr>
        <w:t>A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server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with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specified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ID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does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not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exist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in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cluster</w:t>
      </w:r>
      <w:r>
        <w:rPr>
          <w:color w:val="008080"/>
        </w:rPr>
        <w:t>&lt;/</w:t>
      </w:r>
      <w:r>
        <w:t>errorMessage</w:t>
      </w:r>
      <w:r>
        <w:rPr>
          <w:color w:val="008080"/>
        </w:rPr>
        <w:t>&gt;</w:t>
      </w:r>
      <w:r>
        <w:rPr>
          <w:color w:val="008080"/>
        </w:rPr>
        <w:br/>
        <w:t>&lt;/</w:t>
      </w:r>
      <w:r>
        <w:t>errorD</w:t>
      </w:r>
      <w:r>
        <w:t>ata</w:t>
      </w:r>
      <w:r>
        <w:rPr>
          <w:color w:val="008080"/>
        </w:rPr>
        <w:t>&gt;</w:t>
      </w:r>
    </w:p>
    <w:p w:rsidR="00000000" w:rsidRDefault="000E1975">
      <w:r>
        <w:t>Where:</w:t>
      </w:r>
    </w:p>
    <w:p w:rsidR="00000000" w:rsidRDefault="000E1975">
      <w:pPr>
        <w:pStyle w:val="ListParagraph"/>
        <w:numPr>
          <w:ilvl w:val="0"/>
          <w:numId w:val="4"/>
        </w:numPr>
      </w:pPr>
      <w:r>
        <w:t>&lt;errorCode&gt;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short</w:t>
      </w:r>
      <w:r>
        <w:rPr>
          <w:rFonts w:eastAsia="Calibri" w:cs="Calibri"/>
        </w:rPr>
        <w:t xml:space="preserve"> </w:t>
      </w:r>
      <w:r>
        <w:t>alphanumeric</w:t>
      </w:r>
      <w:r>
        <w:rPr>
          <w:rFonts w:eastAsia="Calibri" w:cs="Calibri"/>
        </w:rPr>
        <w:t xml:space="preserve"> </w:t>
      </w:r>
      <w:r>
        <w:t>constant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represents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</w:p>
    <w:p w:rsidR="00000000" w:rsidRDefault="000E1975">
      <w:pPr>
        <w:pStyle w:val="ListParagraph"/>
        <w:numPr>
          <w:ilvl w:val="0"/>
          <w:numId w:val="4"/>
        </w:numPr>
      </w:pPr>
      <w:r>
        <w:lastRenderedPageBreak/>
        <w:t>&lt;errorMessage&gt;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human</w:t>
      </w:r>
      <w:r>
        <w:rPr>
          <w:rFonts w:eastAsia="Calibri" w:cs="Calibri"/>
        </w:rPr>
        <w:t xml:space="preserve"> </w:t>
      </w:r>
      <w:r>
        <w:t>readable,</w:t>
      </w:r>
      <w:r>
        <w:rPr>
          <w:rFonts w:eastAsia="Calibri" w:cs="Calibri"/>
        </w:rPr>
        <w:t xml:space="preserve"> </w:t>
      </w:r>
      <w:r>
        <w:t>native</w:t>
      </w:r>
      <w:r>
        <w:rPr>
          <w:rFonts w:eastAsia="Calibri" w:cs="Calibri"/>
        </w:rPr>
        <w:t xml:space="preserve"> </w:t>
      </w:r>
      <w:r>
        <w:t>language</w:t>
      </w:r>
      <w:r>
        <w:rPr>
          <w:rFonts w:eastAsia="Calibri" w:cs="Calibri"/>
        </w:rPr>
        <w:t xml:space="preserve"> </w:t>
      </w:r>
      <w:r>
        <w:t>explanation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error</w:t>
      </w:r>
    </w:p>
    <w:p w:rsidR="00000000" w:rsidRDefault="000E1975">
      <w:pPr>
        <w:rPr>
          <w:rFonts w:eastAsia="Calibri" w:cs="Calibri"/>
        </w:rPr>
      </w:pPr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responses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&lt;errorD</w:t>
      </w:r>
      <w:r>
        <w:t>ata&gt;</w:t>
      </w:r>
      <w:r>
        <w:rPr>
          <w:rFonts w:eastAsia="Calibri" w:cs="Calibri"/>
        </w:rPr>
        <w:t xml:space="preserve"> </w:t>
      </w:r>
      <w:r>
        <w:t>container,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relevant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error.</w:t>
      </w:r>
      <w:r>
        <w:rPr>
          <w:rFonts w:eastAsia="Calibri" w:cs="Calibri"/>
        </w:rPr>
        <w:t xml:space="preserve"> 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generic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responses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possible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operation:</w:t>
      </w:r>
    </w:p>
    <w:tbl>
      <w:tblPr>
        <w:tblW w:w="0" w:type="auto"/>
        <w:tblInd w:w="108" w:type="dxa"/>
        <w:tblLayout w:type="fixed"/>
        <w:tblLook w:val="0000"/>
      </w:tblPr>
      <w:tblGrid>
        <w:gridCol w:w="840"/>
        <w:gridCol w:w="2896"/>
        <w:gridCol w:w="5130"/>
      </w:tblGrid>
      <w:tr w:rsidR="00000000">
        <w:tc>
          <w:tcPr>
            <w:tcW w:w="840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2896" w:type="dxa"/>
            <w:shd w:val="clear" w:color="auto" w:fill="E6E6E6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130" w:type="dxa"/>
            <w:shd w:val="clear" w:color="auto" w:fill="E6E6E6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missingHttpHeader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required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header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missing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unexpectedHttp</w:t>
            </w:r>
            <w:r>
              <w:rPr>
                <w:rFonts w:eastAsia="Times New Roman" w:cs="Times New Roman"/>
                <w:lang w:eastAsia="ar-SA" w:bidi="ar-SA"/>
              </w:rPr>
              <w:t>Method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GET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used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but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POST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expected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invalidParameter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parameter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contains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data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missingParameter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missing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required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parameter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unknownMethod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Unknown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malform</w:t>
            </w:r>
            <w:r>
              <w:rPr>
                <w:rFonts w:eastAsia="Times New Roman" w:cs="Times New Roman"/>
                <w:lang w:eastAsia="ar-SA" w:bidi="ar-SA"/>
              </w:rPr>
              <w:t>edRequest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understand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401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authError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Authentication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unknown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key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signature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401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insufficientAccessLevel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User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authorized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perform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401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timeSkewError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timestamp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deviates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much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notImplementedByEdition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406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unsupportedApiVersion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API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supported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internalServerError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</w:t>
            </w:r>
            <w:r>
              <w:rPr>
                <w:lang w:eastAsia="ar-SA" w:bidi="ar-SA"/>
              </w:rPr>
              <w:t>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side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serverNotConfigured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installation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yet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initialized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(user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through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initial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setup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wizard)</w:t>
            </w:r>
          </w:p>
        </w:tc>
      </w:tr>
      <w:tr w:rsidR="00000000">
        <w:tc>
          <w:tcPr>
            <w:tcW w:w="840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5130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have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which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required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perform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operation</w:t>
            </w:r>
          </w:p>
        </w:tc>
      </w:tr>
    </w:tbl>
    <w:p w:rsidR="00000000" w:rsidRDefault="000E1975">
      <w:pPr>
        <w:rPr>
          <w:rFonts w:eastAsia="Calibri" w:cs="Calibri"/>
          <w:lang w:eastAsia="ar-SA" w:bidi="ar-SA"/>
        </w:rPr>
      </w:pPr>
      <w:r>
        <w:rPr>
          <w:rFonts w:eastAsia="Times New Roman" w:cs="Times New Roman"/>
          <w:lang w:eastAsia="ar-SA" w:bidi="ar-SA"/>
        </w:rPr>
        <w:br/>
        <w:t>Refer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to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the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documentation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of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each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specific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method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for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details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about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additional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possible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errors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specific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to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different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methods.</w:t>
      </w:r>
      <w:r>
        <w:rPr>
          <w:rFonts w:eastAsia="Calibri" w:cs="Calibri"/>
          <w:lang w:eastAsia="ar-SA" w:bidi="ar-SA"/>
        </w:rPr>
        <w:t xml:space="preserve"> </w:t>
      </w:r>
    </w:p>
    <w:p w:rsidR="00000000" w:rsidRDefault="000E1975">
      <w:pPr>
        <w:pStyle w:val="Heading2"/>
      </w:pPr>
      <w:bookmarkStart w:id="9" w:name="_API_Versioning"/>
      <w:bookmarkStart w:id="10" w:name="_API_Versioning_1"/>
      <w:bookmarkStart w:id="11" w:name="__RefNumPara__8627_2085383120"/>
      <w:r>
        <w:t>API</w:t>
      </w:r>
      <w:r>
        <w:rPr>
          <w:rFonts w:eastAsia="Cambria"/>
        </w:rPr>
        <w:t xml:space="preserve"> </w:t>
      </w:r>
      <w:r>
        <w:t>Versioning</w:t>
      </w:r>
    </w:p>
    <w:p w:rsidR="00000000" w:rsidRDefault="000E1975">
      <w:pPr>
        <w:pStyle w:val="Heading3"/>
      </w:pPr>
      <w:r>
        <w:t>Versions</w:t>
      </w:r>
      <w:r>
        <w:rPr>
          <w:rFonts w:eastAsia="Cambria"/>
        </w:rPr>
        <w:t xml:space="preserve"> </w:t>
      </w:r>
      <w:r>
        <w:t>History</w:t>
      </w:r>
    </w:p>
    <w:p w:rsidR="00000000" w:rsidRDefault="000E1975">
      <w:pPr>
        <w:pStyle w:val="BodyText"/>
      </w:pPr>
    </w:p>
    <w:tbl>
      <w:tblPr>
        <w:tblW w:w="0" w:type="auto"/>
        <w:tblInd w:w="24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3"/>
        <w:gridCol w:w="1967"/>
      </w:tblGrid>
      <w:tr w:rsidR="00000000">
        <w:tc>
          <w:tcPr>
            <w:tcW w:w="24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Contents"/>
              <w:snapToGrid w:val="0"/>
            </w:pPr>
            <w:r>
              <w:t>Zend</w:t>
            </w:r>
            <w:r>
              <w:rPr>
                <w:rFonts w:eastAsia="Calibri" w:cs="Calibri"/>
              </w:rPr>
              <w:t xml:space="preserve"> </w:t>
            </w:r>
            <w:r>
              <w:t>Server</w:t>
            </w:r>
            <w:r>
              <w:rPr>
                <w:rFonts w:eastAsia="Calibri" w:cs="Calibri"/>
              </w:rPr>
              <w:t xml:space="preserve"> </w:t>
            </w:r>
            <w:r>
              <w:t>Version</w:t>
            </w:r>
          </w:p>
        </w:tc>
        <w:tc>
          <w:tcPr>
            <w:tcW w:w="19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Contents"/>
              <w:snapToGrid w:val="0"/>
            </w:pPr>
            <w:r>
              <w:t>API</w:t>
            </w:r>
            <w:r>
              <w:rPr>
                <w:rFonts w:eastAsia="Calibri" w:cs="Calibri"/>
              </w:rPr>
              <w:t xml:space="preserve"> </w:t>
            </w:r>
            <w:r>
              <w:t>Version</w:t>
            </w:r>
          </w:p>
        </w:tc>
      </w:tr>
      <w:tr w:rsidR="00000000">
        <w:tc>
          <w:tcPr>
            <w:tcW w:w="2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5.1.0</w:t>
            </w:r>
          </w:p>
        </w:tc>
        <w:tc>
          <w:tcPr>
            <w:tcW w:w="19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1.0</w:t>
            </w:r>
          </w:p>
        </w:tc>
      </w:tr>
      <w:tr w:rsidR="00000000">
        <w:tc>
          <w:tcPr>
            <w:tcW w:w="2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Oak</w:t>
            </w:r>
          </w:p>
        </w:tc>
        <w:tc>
          <w:tcPr>
            <w:tcW w:w="19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1.1</w:t>
            </w:r>
          </w:p>
        </w:tc>
      </w:tr>
      <w:tr w:rsidR="00000000">
        <w:tc>
          <w:tcPr>
            <w:tcW w:w="24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Palm</w:t>
            </w:r>
          </w:p>
        </w:tc>
        <w:tc>
          <w:tcPr>
            <w:tcW w:w="19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1.2</w:t>
            </w:r>
          </w:p>
        </w:tc>
      </w:tr>
    </w:tbl>
    <w:p w:rsidR="00000000" w:rsidRDefault="000E1975">
      <w:pPr>
        <w:pStyle w:val="Heading3"/>
      </w:pPr>
      <w:r>
        <w:t>Versioning</w:t>
      </w:r>
      <w:r>
        <w:rPr>
          <w:rFonts w:eastAsia="Cambria"/>
        </w:rPr>
        <w:t xml:space="preserve"> </w:t>
      </w:r>
      <w:r>
        <w:t>Policy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policy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applied</w:t>
      </w:r>
      <w:r>
        <w:rPr>
          <w:rFonts w:eastAsia="Calibri" w:cs="Calibri"/>
        </w:rPr>
        <w:t xml:space="preserve"> </w:t>
      </w:r>
      <w:r>
        <w:t>when</w:t>
      </w:r>
      <w:r>
        <w:rPr>
          <w:rFonts w:eastAsia="Calibri" w:cs="Calibri"/>
        </w:rPr>
        <w:t xml:space="preserve"> </w:t>
      </w:r>
      <w:r>
        <w:t>modifying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order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choose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versions:</w:t>
      </w:r>
    </w:p>
    <w:p w:rsidR="00000000" w:rsidRDefault="000E1975">
      <w:pPr>
        <w:pStyle w:val="ListParagraph"/>
        <w:numPr>
          <w:ilvl w:val="0"/>
          <w:numId w:val="9"/>
        </w:numPr>
        <w:rPr>
          <w:rFonts w:eastAsia="Calibri" w:cs="Calibri"/>
        </w:rPr>
      </w:pPr>
      <w:r>
        <w:lastRenderedPageBreak/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numbers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composed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two</w:t>
      </w:r>
      <w:r>
        <w:rPr>
          <w:rFonts w:eastAsia="Calibri" w:cs="Calibri"/>
        </w:rPr>
        <w:t xml:space="preserve"> </w:t>
      </w:r>
      <w:r>
        <w:t>numbers</w:t>
      </w:r>
      <w:r>
        <w:rPr>
          <w:rFonts w:eastAsia="Calibri" w:cs="Calibri"/>
        </w:rPr>
        <w:t xml:space="preserve"> </w:t>
      </w:r>
      <w:r>
        <w:t>separated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decimal</w:t>
      </w:r>
      <w:r>
        <w:rPr>
          <w:rFonts w:eastAsia="Calibri" w:cs="Calibri"/>
        </w:rPr>
        <w:t xml:space="preserve"> </w:t>
      </w:r>
      <w:r>
        <w:t>point,</w:t>
      </w:r>
      <w:r>
        <w:rPr>
          <w:rFonts w:eastAsia="Calibri" w:cs="Calibri"/>
        </w:rPr>
        <w:t xml:space="preserve"> </w:t>
      </w:r>
      <w:r>
        <w:t>designating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major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minor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“</w:t>
      </w:r>
      <w:r>
        <w:t>1.12</w:t>
      </w:r>
      <w:r>
        <w:rPr>
          <w:rFonts w:eastAsia="Calibri" w:cs="Calibri"/>
        </w:rPr>
        <w:t xml:space="preserve">” </w:t>
      </w:r>
      <w:r>
        <w:t>designates</w:t>
      </w:r>
      <w:r>
        <w:rPr>
          <w:rFonts w:eastAsia="Calibri" w:cs="Calibri"/>
        </w:rPr>
        <w:t xml:space="preserve"> </w:t>
      </w:r>
      <w:r>
        <w:t>major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minor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12.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0"/>
          <w:numId w:val="9"/>
        </w:numPr>
      </w:pPr>
      <w:r>
        <w:t>Each</w:t>
      </w:r>
      <w:r>
        <w:rPr>
          <w:rFonts w:eastAsia="Calibri" w:cs="Calibri"/>
        </w:rPr>
        <w:t xml:space="preserve"> </w:t>
      </w:r>
      <w:r>
        <w:t>modification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designated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number</w:t>
      </w:r>
    </w:p>
    <w:p w:rsidR="00000000" w:rsidRDefault="000E1975">
      <w:pPr>
        <w:pStyle w:val="ListParagraph"/>
        <w:numPr>
          <w:ilvl w:val="0"/>
          <w:numId w:val="9"/>
        </w:numPr>
        <w:rPr>
          <w:rFonts w:eastAsia="Calibri" w:cs="Calibri"/>
        </w:rPr>
      </w:pPr>
      <w:r>
        <w:t>Backwards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changes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designated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minor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change</w:t>
      </w:r>
      <w:r>
        <w:rPr>
          <w:rFonts w:eastAsia="Calibri" w:cs="Calibri"/>
        </w:rPr>
        <w:t xml:space="preserve"> – </w:t>
      </w:r>
      <w:r>
        <w:t>for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supporting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1.12</w:t>
      </w:r>
      <w:r>
        <w:rPr>
          <w:rFonts w:eastAsia="Calibri" w:cs="Calibri"/>
        </w:rPr>
        <w:t xml:space="preserve"> </w:t>
      </w:r>
      <w:r>
        <w:t>wil</w:t>
      </w:r>
      <w:r>
        <w:t>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inherently</w:t>
      </w:r>
      <w:r>
        <w:rPr>
          <w:rFonts w:eastAsia="Calibri" w:cs="Calibri"/>
        </w:rPr>
        <w:t xml:space="preserve"> </w:t>
      </w:r>
      <w:r>
        <w:t>backwards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clients</w:t>
      </w:r>
      <w:r>
        <w:rPr>
          <w:rFonts w:eastAsia="Calibri" w:cs="Calibri"/>
        </w:rPr>
        <w:t xml:space="preserve"> </w:t>
      </w:r>
      <w:r>
        <w:t>supporting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1.0.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1"/>
          <w:numId w:val="9"/>
        </w:numPr>
      </w:pPr>
      <w:r>
        <w:t>Backwards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changes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adding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without</w:t>
      </w:r>
      <w:r>
        <w:rPr>
          <w:rFonts w:eastAsia="Calibri" w:cs="Calibri"/>
        </w:rPr>
        <w:t xml:space="preserve"> </w:t>
      </w:r>
      <w:r>
        <w:t>modifying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format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old</w:t>
      </w:r>
      <w:r>
        <w:rPr>
          <w:rFonts w:eastAsia="Calibri" w:cs="Calibri"/>
        </w:rPr>
        <w:t xml:space="preserve"> </w:t>
      </w:r>
      <w:r>
        <w:t>methods,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adding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optional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optional</w:t>
      </w:r>
      <w:r>
        <w:rPr>
          <w:rFonts w:eastAsia="Calibri" w:cs="Calibri"/>
        </w:rPr>
        <w:t xml:space="preserve"> </w:t>
      </w:r>
      <w:r>
        <w:t>respon</w:t>
      </w:r>
      <w:r>
        <w:t>se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existing</w:t>
      </w:r>
      <w:r>
        <w:rPr>
          <w:rFonts w:eastAsia="Calibri" w:cs="Calibri"/>
        </w:rPr>
        <w:t xml:space="preserve"> </w:t>
      </w:r>
      <w:r>
        <w:t>methods</w:t>
      </w:r>
    </w:p>
    <w:p w:rsidR="00000000" w:rsidRDefault="000E1975">
      <w:pPr>
        <w:pStyle w:val="ListParagraph"/>
        <w:numPr>
          <w:ilvl w:val="1"/>
          <w:numId w:val="9"/>
        </w:numPr>
        <w:rPr>
          <w:rFonts w:eastAsia="Calibri" w:cs="Calibri"/>
        </w:rPr>
      </w:pPr>
      <w:r>
        <w:t>This</w:t>
      </w:r>
      <w:r>
        <w:rPr>
          <w:rFonts w:eastAsia="Calibri" w:cs="Calibri"/>
        </w:rPr>
        <w:t xml:space="preserve"> </w:t>
      </w:r>
      <w:r>
        <w:t>makes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clients</w:t>
      </w:r>
      <w:r>
        <w:rPr>
          <w:rFonts w:eastAsia="Calibri" w:cs="Calibri"/>
        </w:rPr>
        <w:t xml:space="preserve"> </w:t>
      </w:r>
      <w:r>
        <w:t>supporting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1.12</w:t>
      </w:r>
      <w:r>
        <w:rPr>
          <w:rFonts w:eastAsia="Calibri" w:cs="Calibri"/>
        </w:rPr>
        <w:t xml:space="preserve"> </w:t>
      </w:r>
      <w:r>
        <w:t>inherently</w:t>
      </w:r>
      <w:r>
        <w:rPr>
          <w:rFonts w:eastAsia="Calibri" w:cs="Calibri"/>
        </w:rPr>
        <w:t xml:space="preserve"> </w:t>
      </w:r>
      <w:r>
        <w:t>backwards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versions</w:t>
      </w:r>
      <w:r>
        <w:rPr>
          <w:rFonts w:eastAsia="Calibri" w:cs="Calibri"/>
        </w:rPr>
        <w:t xml:space="preserve"> </w:t>
      </w:r>
      <w:r>
        <w:t>between</w:t>
      </w:r>
      <w:r>
        <w:rPr>
          <w:rFonts w:eastAsia="Calibri" w:cs="Calibri"/>
        </w:rPr>
        <w:t xml:space="preserve"> </w:t>
      </w:r>
      <w:r>
        <w:t>1.0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1.12.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0"/>
          <w:numId w:val="9"/>
        </w:numPr>
        <w:rPr>
          <w:rFonts w:eastAsia="Calibri" w:cs="Calibri"/>
        </w:rPr>
      </w:pPr>
      <w:r>
        <w:t>Changes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break</w:t>
      </w:r>
      <w:r>
        <w:rPr>
          <w:rFonts w:eastAsia="Calibri" w:cs="Calibri"/>
        </w:rPr>
        <w:t xml:space="preserve"> </w:t>
      </w:r>
      <w:r>
        <w:t>backwards</w:t>
      </w:r>
      <w:r>
        <w:rPr>
          <w:rFonts w:eastAsia="Calibri" w:cs="Calibri"/>
        </w:rPr>
        <w:t xml:space="preserve"> </w:t>
      </w:r>
      <w:r>
        <w:t>compatibility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designated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major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change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– </w:t>
      </w:r>
      <w:r>
        <w:t>for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meaning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2.1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meaning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1.2.</w:t>
      </w:r>
      <w:r>
        <w:rPr>
          <w:rFonts w:eastAsia="Calibri" w:cs="Calibri"/>
        </w:rPr>
        <w:t xml:space="preserve"> </w:t>
      </w:r>
    </w:p>
    <w:p w:rsidR="00000000" w:rsidRDefault="000E1975"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policies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maintained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order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maintain</w:t>
      </w:r>
      <w:r>
        <w:rPr>
          <w:rFonts w:eastAsia="Calibri" w:cs="Calibri"/>
        </w:rPr>
        <w:t xml:space="preserve"> </w:t>
      </w:r>
      <w:r>
        <w:t>backwards</w:t>
      </w:r>
      <w:r>
        <w:rPr>
          <w:rFonts w:eastAsia="Calibri" w:cs="Calibri"/>
        </w:rPr>
        <w:t xml:space="preserve"> </w:t>
      </w:r>
      <w:r>
        <w:t>compatibility</w:t>
      </w:r>
      <w:r>
        <w:rPr>
          <w:rFonts w:eastAsia="Calibri" w:cs="Calibri"/>
        </w:rPr>
        <w:t xml:space="preserve"> </w:t>
      </w:r>
      <w:r>
        <w:t>between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versions:</w:t>
      </w:r>
    </w:p>
    <w:p w:rsidR="00000000" w:rsidRDefault="000E1975">
      <w:pPr>
        <w:pStyle w:val="ListParagraph"/>
        <w:numPr>
          <w:ilvl w:val="0"/>
          <w:numId w:val="10"/>
        </w:numPr>
      </w:pP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releases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continue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support</w:t>
      </w:r>
      <w:r>
        <w:rPr>
          <w:rFonts w:eastAsia="Calibri" w:cs="Calibri"/>
        </w:rPr>
        <w:t xml:space="preserve"> </w:t>
      </w:r>
      <w:r>
        <w:t>at</w:t>
      </w:r>
      <w:r>
        <w:rPr>
          <w:rFonts w:eastAsia="Calibri" w:cs="Calibri"/>
        </w:rPr>
        <w:t xml:space="preserve"> </w:t>
      </w:r>
      <w:r>
        <w:t>least</w:t>
      </w:r>
      <w:r>
        <w:rPr>
          <w:rFonts w:eastAsia="Calibri" w:cs="Calibri"/>
        </w:rPr>
        <w:t xml:space="preserve"> </w:t>
      </w:r>
      <w:r>
        <w:t>1</w:t>
      </w:r>
      <w:r>
        <w:rPr>
          <w:rFonts w:eastAsia="Calibri" w:cs="Calibri"/>
        </w:rPr>
        <w:t xml:space="preserve"> </w:t>
      </w:r>
      <w:r>
        <w:t>major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back</w:t>
      </w:r>
    </w:p>
    <w:p w:rsidR="00000000" w:rsidRDefault="000E1975">
      <w:pPr>
        <w:pStyle w:val="ListParagraph"/>
        <w:numPr>
          <w:ilvl w:val="0"/>
          <w:numId w:val="10"/>
        </w:numPr>
      </w:pPr>
      <w:r>
        <w:t>Support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older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versions</w:t>
      </w:r>
      <w:r>
        <w:rPr>
          <w:rFonts w:eastAsia="Calibri" w:cs="Calibri"/>
        </w:rPr>
        <w:t xml:space="preserve"> </w:t>
      </w:r>
      <w:r>
        <w:t>can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dropped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major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releases</w:t>
      </w:r>
    </w:p>
    <w:p w:rsidR="00000000" w:rsidRDefault="000E1975">
      <w:pPr>
        <w:pStyle w:val="Heading3"/>
      </w:pPr>
      <w:r>
        <w:t>API</w:t>
      </w:r>
      <w:r>
        <w:rPr>
          <w:rFonts w:eastAsia="Cambria"/>
        </w:rPr>
        <w:t xml:space="preserve"> </w:t>
      </w:r>
      <w:r>
        <w:t>Version</w:t>
      </w:r>
      <w:r>
        <w:rPr>
          <w:rFonts w:eastAsia="Cambria"/>
        </w:rPr>
        <w:t xml:space="preserve"> </w:t>
      </w:r>
      <w:r>
        <w:t>Negotiation</w:t>
      </w:r>
    </w:p>
    <w:p w:rsidR="00000000" w:rsidRDefault="000E1975">
      <w:r>
        <w:t>As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clients</w:t>
      </w:r>
      <w:r>
        <w:rPr>
          <w:rFonts w:eastAsia="Calibri" w:cs="Calibri"/>
        </w:rPr>
        <w:t xml:space="preserve"> </w:t>
      </w:r>
      <w:r>
        <w:t>performs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calls,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specify</w:t>
      </w:r>
      <w:r>
        <w:rPr>
          <w:rFonts w:eastAsia="Calibri" w:cs="Calibri"/>
        </w:rPr>
        <w:t xml:space="preserve"> </w:t>
      </w:r>
      <w:r>
        <w:t>its</w:t>
      </w:r>
      <w:r>
        <w:rPr>
          <w:rFonts w:eastAsia="Calibri" w:cs="Calibri"/>
        </w:rPr>
        <w:t xml:space="preserve"> </w:t>
      </w:r>
      <w:r>
        <w:t>cu</w:t>
      </w:r>
      <w:r>
        <w:t>rrently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media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Accept</w:t>
      </w:r>
      <w:r>
        <w:rPr>
          <w:rFonts w:eastAsia="Calibri" w:cs="Calibri"/>
        </w:rPr>
        <w:t xml:space="preserve">” </w:t>
      </w:r>
      <w:r>
        <w:t>HTTP</w:t>
      </w:r>
      <w:r>
        <w:rPr>
          <w:rFonts w:eastAsia="Calibri" w:cs="Calibri"/>
        </w:rPr>
        <w:t xml:space="preserve"> </w:t>
      </w:r>
      <w:r>
        <w:t>header.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example,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client</w:t>
      </w:r>
      <w:r>
        <w:rPr>
          <w:rFonts w:eastAsia="Calibri" w:cs="Calibri"/>
        </w:rPr>
        <w:t xml:space="preserve"> </w:t>
      </w:r>
      <w:r>
        <w:t>sending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2.1,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send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Accept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request:</w:t>
      </w:r>
    </w:p>
    <w:p w:rsidR="00000000" w:rsidRDefault="000E1975">
      <w:pPr>
        <w:pStyle w:val="CodeBlock"/>
      </w:pPr>
      <w:r>
        <w:t>Accept:</w:t>
      </w:r>
      <w:r>
        <w:rPr>
          <w:rFonts w:eastAsia="Courier New"/>
        </w:rPr>
        <w:t xml:space="preserve"> </w:t>
      </w:r>
      <w:r>
        <w:t>application/vnd.zend.serverapi+xm</w:t>
      </w:r>
      <w:r>
        <w:t>l;version=2.1</w:t>
      </w:r>
    </w:p>
    <w:p w:rsidR="00000000" w:rsidRDefault="000E1975"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supports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version,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handle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respond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appropriate</w:t>
      </w:r>
      <w:r>
        <w:rPr>
          <w:rFonts w:eastAsia="Calibri" w:cs="Calibri"/>
        </w:rPr>
        <w:t xml:space="preserve"> </w:t>
      </w:r>
      <w:r>
        <w:t>format,</w:t>
      </w:r>
      <w:r>
        <w:rPr>
          <w:rFonts w:eastAsia="Calibri" w:cs="Calibri"/>
        </w:rPr>
        <w:t xml:space="preserve"> </w:t>
      </w:r>
      <w:r>
        <w:t>matching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format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Content-Type</w:t>
      </w:r>
      <w:r>
        <w:rPr>
          <w:rFonts w:eastAsia="Calibri" w:cs="Calibri"/>
        </w:rPr>
        <w:t xml:space="preserve">” </w:t>
      </w:r>
      <w:r>
        <w:t>response</w:t>
      </w:r>
      <w:r>
        <w:rPr>
          <w:rFonts w:eastAsia="Calibri" w:cs="Calibri"/>
        </w:rPr>
        <w:t xml:space="preserve"> </w:t>
      </w:r>
      <w:r>
        <w:t>he</w:t>
      </w:r>
      <w:r>
        <w:t>ader: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application/vnd.zend.serverapi+xml;version=2.1</w:t>
      </w:r>
    </w:p>
    <w:p w:rsidR="00000000" w:rsidRDefault="000E1975">
      <w:pPr>
        <w:tabs>
          <w:tab w:val="left" w:pos="2320"/>
        </w:tabs>
      </w:pP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client,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406</w:t>
      </w:r>
      <w:r>
        <w:rPr>
          <w:rFonts w:eastAsia="Calibri" w:cs="Calibri"/>
        </w:rPr>
        <w:t xml:space="preserve"> “</w:t>
      </w:r>
      <w:r>
        <w:t>Not</w:t>
      </w:r>
      <w:r>
        <w:rPr>
          <w:rFonts w:eastAsia="Calibri" w:cs="Calibri"/>
        </w:rPr>
        <w:t xml:space="preserve"> </w:t>
      </w:r>
      <w:r>
        <w:t>Acceptable</w:t>
      </w:r>
      <w:r>
        <w:rPr>
          <w:rFonts w:eastAsia="Calibri" w:cs="Calibri"/>
        </w:rPr>
        <w:t xml:space="preserve">” </w:t>
      </w:r>
      <w:r>
        <w:t>response,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content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listed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&lt;errorData&gt;</w:t>
      </w:r>
      <w:r>
        <w:rPr>
          <w:rFonts w:eastAsia="Calibri" w:cs="Calibri"/>
        </w:rPr>
        <w:t xml:space="preserve"> </w:t>
      </w:r>
      <w:r>
        <w:t>XML.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  <w:color w:val="000000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  <w:color w:val="000000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000000" w:rsidRDefault="000E1975">
      <w:pPr>
        <w:pStyle w:val="CodeBlock"/>
        <w:rPr>
          <w:rFonts w:eastAsia="Courier New"/>
          <w:color w:val="000000"/>
        </w:rPr>
      </w:pPr>
      <w:r>
        <w:rPr>
          <w:color w:val="008080"/>
        </w:rPr>
        <w:t>&lt;</w:t>
      </w:r>
      <w:r>
        <w:rPr>
          <w:color w:val="3F7F7F"/>
        </w:rPr>
        <w:t>zendServerAPIResponse</w:t>
      </w:r>
      <w:r>
        <w:rPr>
          <w:rFonts w:eastAsia="Courier New"/>
          <w:color w:val="000000"/>
        </w:rPr>
        <w:t xml:space="preserve"> 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t>xmlns</w:t>
      </w:r>
      <w:r>
        <w:rPr>
          <w:color w:val="000000"/>
        </w:rPr>
        <w:t>=</w:t>
      </w:r>
      <w:r>
        <w:rPr>
          <w:rFonts w:eastAsia="Courier New"/>
          <w:i/>
          <w:iCs/>
          <w:color w:val="2A00FF"/>
        </w:rPr>
        <w:t>”</w:t>
      </w:r>
      <w:r>
        <w:rPr>
          <w:i/>
          <w:iCs/>
          <w:color w:val="2A00FF"/>
        </w:rPr>
        <w:t>http://www.zend.com/server/api/1.0</w:t>
      </w:r>
      <w:r>
        <w:rPr>
          <w:rFonts w:eastAsia="Courier New"/>
          <w:i/>
          <w:iCs/>
          <w:color w:val="2A00FF"/>
        </w:rPr>
        <w:t>”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rFonts w:eastAsia="Courier New"/>
          <w:color w:val="000000"/>
        </w:rPr>
      </w:pPr>
      <w:r>
        <w:rPr>
          <w:rFonts w:eastAsia="Courier New"/>
          <w:color w:val="000000"/>
        </w:rPr>
        <w:t xml:space="preserve">    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clusterGetServerStatus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</w:t>
      </w:r>
      <w:r>
        <w:rPr>
          <w:color w:val="3F7F7F"/>
        </w:rPr>
        <w:t>uestData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rFonts w:eastAsia="Courier New"/>
          <w:color w:val="000000"/>
        </w:rPr>
      </w:pPr>
      <w:r>
        <w:rPr>
          <w:rFonts w:eastAsia="Courier New"/>
          <w:color w:val="000000"/>
        </w:rPr>
        <w:t xml:space="preserve">  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errorData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errorCode</w:t>
      </w:r>
      <w:r>
        <w:rPr>
          <w:color w:val="008080"/>
        </w:rPr>
        <w:t>&gt;</w:t>
      </w:r>
      <w:r>
        <w:rPr>
          <w:color w:val="000000"/>
        </w:rPr>
        <w:t>unsupportedApiVersion</w:t>
      </w:r>
      <w:r>
        <w:rPr>
          <w:color w:val="008080"/>
        </w:rPr>
        <w:t>&lt;/</w:t>
      </w:r>
      <w:r>
        <w:rPr>
          <w:color w:val="3F7F7F"/>
        </w:rPr>
        <w:t>errorCode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errorMessage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Client</w:t>
      </w:r>
      <w:r>
        <w:rPr>
          <w:rFonts w:eastAsia="Courier New"/>
          <w:color w:val="008080"/>
        </w:rPr>
        <w:t xml:space="preserve"> </w:t>
      </w:r>
      <w:r>
        <w:rPr>
          <w:color w:val="000000"/>
        </w:rPr>
        <w:t>API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version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not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supported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by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this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server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errorMessage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0000"/>
        </w:rPr>
        <w:t>application/vnd.zend.serverapi+xml;version=1.0,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0000"/>
        </w:rPr>
        <w:t>application/vnd.zend.serverapi+xml;version=1.1,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0000"/>
        </w:rPr>
        <w:t>application/vnd.zend.serverapi+xml;version=1.2,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0000"/>
        </w:rPr>
        <w:t>application/vnd.zend.serverapi+xml;version=2.0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lastRenderedPageBreak/>
        <w:t xml:space="preserve">    </w:t>
      </w:r>
      <w:r>
        <w:rPr>
          <w:color w:val="008080"/>
        </w:rPr>
        <w:t>&lt;/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errorData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client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then</w:t>
      </w:r>
      <w:r>
        <w:rPr>
          <w:rFonts w:eastAsia="Calibri" w:cs="Calibri"/>
        </w:rPr>
        <w:t xml:space="preserve"> </w:t>
      </w:r>
      <w:r>
        <w:t>choose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sw</w:t>
      </w:r>
      <w:r>
        <w:t>itch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give</w:t>
      </w:r>
      <w:r>
        <w:rPr>
          <w:rFonts w:eastAsia="Calibri" w:cs="Calibri"/>
        </w:rPr>
        <w:t xml:space="preserve"> </w:t>
      </w:r>
      <w:r>
        <w:t>up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failure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end</w:t>
      </w:r>
      <w:r>
        <w:rPr>
          <w:rFonts w:eastAsia="Calibri" w:cs="Calibri"/>
        </w:rPr>
        <w:t xml:space="preserve"> </w:t>
      </w:r>
      <w:r>
        <w:t>user.</w:t>
      </w:r>
      <w:r>
        <w:rPr>
          <w:rFonts w:eastAsia="Calibri" w:cs="Calibri"/>
        </w:rPr>
        <w:t xml:space="preserve"> </w:t>
      </w:r>
    </w:p>
    <w:p w:rsidR="00000000" w:rsidRDefault="000E1975"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Accept</w:t>
      </w:r>
      <w:r>
        <w:rPr>
          <w:rFonts w:eastAsia="Calibri" w:cs="Calibri"/>
        </w:rPr>
        <w:t xml:space="preserve">’ </w:t>
      </w:r>
      <w:r>
        <w:t>request</w:t>
      </w:r>
      <w:r>
        <w:rPr>
          <w:rFonts w:eastAsia="Calibri" w:cs="Calibri"/>
        </w:rPr>
        <w:t xml:space="preserve"> </w:t>
      </w:r>
      <w:r>
        <w:t>header,</w:t>
      </w:r>
      <w:r>
        <w:rPr>
          <w:rFonts w:eastAsia="Calibri" w:cs="Calibri"/>
        </w:rPr>
        <w:t xml:space="preserve"> </w:t>
      </w:r>
      <w:r>
        <w:t>while</w:t>
      </w:r>
      <w:r>
        <w:rPr>
          <w:rFonts w:eastAsia="Calibri" w:cs="Calibri"/>
        </w:rPr>
        <w:t xml:space="preserve"> </w:t>
      </w:r>
      <w:r>
        <w:t>highly</w:t>
      </w:r>
      <w:r>
        <w:rPr>
          <w:rFonts w:eastAsia="Calibri" w:cs="Calibri"/>
        </w:rPr>
        <w:t xml:space="preserve"> </w:t>
      </w:r>
      <w:r>
        <w:t>recommended,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optional.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client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specify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Accept</w:t>
      </w:r>
      <w:r>
        <w:rPr>
          <w:rFonts w:eastAsia="Calibri" w:cs="Calibri"/>
        </w:rPr>
        <w:t xml:space="preserve">’ </w:t>
      </w:r>
      <w:r>
        <w:t>header,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fall</w:t>
      </w:r>
      <w:r>
        <w:rPr>
          <w:rFonts w:eastAsia="Calibri" w:cs="Calibri"/>
        </w:rPr>
        <w:t xml:space="preserve"> </w:t>
      </w:r>
      <w:r>
        <w:t>back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oldest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server.</w:t>
      </w:r>
    </w:p>
    <w:p w:rsidR="00000000" w:rsidRDefault="000E1975">
      <w:pPr>
        <w:pStyle w:val="Heading2"/>
      </w:pPr>
      <w:bookmarkStart w:id="12" w:name="_Authentication_and_Message"/>
      <w:r>
        <w:t>Authentication</w:t>
      </w:r>
      <w:r>
        <w:rPr>
          <w:rFonts w:eastAsia="Cambria"/>
        </w:rPr>
        <w:t xml:space="preserve"> </w:t>
      </w:r>
      <w:r>
        <w:t>and</w:t>
      </w:r>
      <w:r>
        <w:rPr>
          <w:rFonts w:eastAsia="Cambria"/>
        </w:rPr>
        <w:t xml:space="preserve"> </w:t>
      </w:r>
      <w:r>
        <w:t>Message</w:t>
      </w:r>
      <w:r>
        <w:rPr>
          <w:rFonts w:eastAsia="Cambria"/>
        </w:rPr>
        <w:t xml:space="preserve"> </w:t>
      </w:r>
      <w:r>
        <w:t>Verification</w:t>
      </w:r>
    </w:p>
    <w:p w:rsidR="00000000" w:rsidRDefault="000E1975">
      <w:pPr>
        <w:rPr>
          <w:rFonts w:eastAsia="Calibri" w:cs="Calibri"/>
        </w:rPr>
      </w:pPr>
      <w:r>
        <w:t>API</w:t>
      </w:r>
      <w:r>
        <w:rPr>
          <w:rFonts w:eastAsia="Calibri" w:cs="Calibri"/>
        </w:rPr>
        <w:t xml:space="preserve"> </w:t>
      </w:r>
      <w:r>
        <w:t>requests</w:t>
      </w:r>
      <w:r>
        <w:rPr>
          <w:rFonts w:eastAsia="Calibri" w:cs="Calibri"/>
        </w:rPr>
        <w:t xml:space="preserve"> </w:t>
      </w:r>
      <w:r>
        <w:t>authentication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done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creating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digital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account-specific</w:t>
      </w:r>
      <w:r>
        <w:rPr>
          <w:rFonts w:eastAsia="Calibri" w:cs="Calibri"/>
        </w:rPr>
        <w:t xml:space="preserve"> </w:t>
      </w:r>
      <w:r>
        <w:t>secret</w:t>
      </w:r>
      <w:r>
        <w:rPr>
          <w:rFonts w:eastAsia="Calibri" w:cs="Calibri"/>
        </w:rPr>
        <w:t xml:space="preserve"> </w:t>
      </w:r>
      <w:r>
        <w:t>key,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sending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signature,</w:t>
      </w:r>
      <w:r>
        <w:rPr>
          <w:rFonts w:eastAsia="Calibri" w:cs="Calibri"/>
        </w:rPr>
        <w:t xml:space="preserve"> </w:t>
      </w:r>
      <w:r>
        <w:t>a</w:t>
      </w:r>
      <w:r>
        <w:t>s</w:t>
      </w:r>
      <w:r>
        <w:rPr>
          <w:rFonts w:eastAsia="Calibri" w:cs="Calibri"/>
        </w:rPr>
        <w:t xml:space="preserve"> </w:t>
      </w:r>
      <w:r>
        <w:t>well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name,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custom</w:t>
      </w:r>
      <w:r>
        <w:rPr>
          <w:rFonts w:eastAsia="Calibri" w:cs="Calibri"/>
        </w:rPr>
        <w:t xml:space="preserve"> </w:t>
      </w:r>
      <w:r>
        <w:rPr>
          <w:i/>
        </w:rPr>
        <w:t>X-Zend-Signature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header.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compare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signature,</w:t>
      </w:r>
      <w:r>
        <w:rPr>
          <w:rFonts w:eastAsia="Calibri" w:cs="Calibri"/>
        </w:rPr>
        <w:t xml:space="preserve"> </w:t>
      </w:r>
      <w:r>
        <w:t>calculated</w:t>
      </w:r>
      <w:r>
        <w:rPr>
          <w:rFonts w:eastAsia="Calibri" w:cs="Calibri"/>
        </w:rPr>
        <w:t xml:space="preserve"> </w:t>
      </w:r>
      <w:r>
        <w:t>based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known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authorize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sign</w:t>
      </w:r>
      <w:r>
        <w:t>atures</w:t>
      </w:r>
      <w:r>
        <w:rPr>
          <w:rFonts w:eastAsia="Calibri" w:cs="Calibri"/>
        </w:rPr>
        <w:t xml:space="preserve"> </w:t>
      </w:r>
      <w:r>
        <w:t>match.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authentication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validation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contradict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HTTPS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encrypt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communication</w:t>
      </w:r>
      <w:r>
        <w:rPr>
          <w:rFonts w:eastAsia="Calibri" w:cs="Calibri"/>
        </w:rPr>
        <w:t xml:space="preserve"> </w:t>
      </w:r>
      <w:r>
        <w:t>channel,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recommended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required.</w:t>
      </w:r>
      <w:r>
        <w:rPr>
          <w:rFonts w:eastAsia="Calibri" w:cs="Calibri"/>
        </w:rPr>
        <w:t xml:space="preserve"> </w:t>
      </w:r>
      <w:r>
        <w:t>Authentication</w:t>
      </w:r>
      <w:r>
        <w:rPr>
          <w:rFonts w:eastAsia="Calibri" w:cs="Calibri"/>
        </w:rPr>
        <w:t xml:space="preserve"> </w:t>
      </w:r>
      <w:r>
        <w:t>requirements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same,</w:t>
      </w:r>
      <w:r>
        <w:rPr>
          <w:rFonts w:eastAsia="Calibri" w:cs="Calibri"/>
        </w:rPr>
        <w:t xml:space="preserve"> </w:t>
      </w:r>
      <w:r>
        <w:t>regardless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whether</w:t>
      </w:r>
      <w:r>
        <w:rPr>
          <w:rFonts w:eastAsia="Calibri" w:cs="Calibri"/>
        </w:rPr>
        <w:t xml:space="preserve"> </w:t>
      </w:r>
      <w:r>
        <w:t>HTTPS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pl</w:t>
      </w:r>
      <w:r>
        <w:t>ain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3"/>
      </w:pPr>
      <w:bookmarkStart w:id="13" w:name="_Generating_API_keys"/>
      <w:r>
        <w:t>Generating</w:t>
      </w:r>
      <w:r>
        <w:rPr>
          <w:rFonts w:eastAsia="Cambria"/>
        </w:rPr>
        <w:t xml:space="preserve"> </w:t>
      </w:r>
      <w:r>
        <w:t>API</w:t>
      </w:r>
      <w:r>
        <w:rPr>
          <w:rFonts w:eastAsia="Cambria"/>
        </w:rPr>
        <w:t xml:space="preserve"> </w:t>
      </w:r>
      <w:r>
        <w:t>keys</w:t>
      </w:r>
    </w:p>
    <w:p w:rsidR="00000000" w:rsidRDefault="000E1975">
      <w:pPr>
        <w:rPr>
          <w:rFonts w:eastAsia="Calibri" w:cs="Calibri"/>
        </w:rPr>
      </w:pPr>
      <w:r>
        <w:t>API</w:t>
      </w:r>
      <w:r>
        <w:rPr>
          <w:rFonts w:eastAsia="Calibri" w:cs="Calibri"/>
        </w:rPr>
        <w:t xml:space="preserve"> </w:t>
      </w:r>
      <w:r>
        <w:t>keys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generated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ZS/ZSCM</w:t>
      </w:r>
      <w:r>
        <w:rPr>
          <w:rFonts w:eastAsia="Calibri" w:cs="Calibri"/>
        </w:rPr>
        <w:t xml:space="preserve"> </w:t>
      </w:r>
      <w:r>
        <w:t>GUI,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command</w:t>
      </w:r>
      <w:r>
        <w:rPr>
          <w:rFonts w:eastAsia="Calibri" w:cs="Calibri"/>
        </w:rPr>
        <w:t xml:space="preserve"> </w:t>
      </w:r>
      <w:r>
        <w:t>line</w:t>
      </w:r>
      <w:r>
        <w:rPr>
          <w:rFonts w:eastAsia="Calibri" w:cs="Calibri"/>
        </w:rPr>
        <w:t xml:space="preserve"> </w:t>
      </w:r>
      <w:r>
        <w:t>tool.</w:t>
      </w:r>
      <w:r>
        <w:rPr>
          <w:rFonts w:eastAsia="Calibri" w:cs="Calibri"/>
        </w:rPr>
        <w:t xml:space="preserve"> </w:t>
      </w:r>
      <w:r>
        <w:t>Keys</w:t>
      </w:r>
      <w:r>
        <w:rPr>
          <w:rFonts w:eastAsia="Calibri" w:cs="Calibri"/>
        </w:rPr>
        <w:t xml:space="preserve"> </w:t>
      </w:r>
      <w:r>
        <w:t>can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created,</w:t>
      </w:r>
      <w:r>
        <w:rPr>
          <w:rFonts w:eastAsia="Calibri" w:cs="Calibri"/>
        </w:rPr>
        <w:t xml:space="preserve"> </w:t>
      </w:r>
      <w:r>
        <w:t>accessed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managed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users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have</w:t>
      </w:r>
      <w:r>
        <w:rPr>
          <w:rFonts w:eastAsia="Calibri" w:cs="Calibri"/>
        </w:rPr>
        <w:t xml:space="preserve"> </w:t>
      </w:r>
      <w:r>
        <w:t>Administrator</w:t>
      </w:r>
      <w:r>
        <w:rPr>
          <w:rFonts w:eastAsia="Calibri" w:cs="Calibri"/>
        </w:rPr>
        <w:t xml:space="preserve"> </w:t>
      </w:r>
      <w:r>
        <w:t>access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/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GUI,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root</w:t>
      </w:r>
      <w:r>
        <w:rPr>
          <w:rFonts w:eastAsia="Calibri" w:cs="Calibri"/>
        </w:rPr>
        <w:t xml:space="preserve"> </w:t>
      </w:r>
      <w:r>
        <w:t>/</w:t>
      </w:r>
      <w:r>
        <w:rPr>
          <w:rFonts w:eastAsia="Calibri" w:cs="Calibri"/>
        </w:rPr>
        <w:t xml:space="preserve"> </w:t>
      </w:r>
      <w:r>
        <w:t>Administra</w:t>
      </w:r>
      <w:r>
        <w:t>tor</w:t>
      </w:r>
      <w:r>
        <w:rPr>
          <w:rFonts w:eastAsia="Calibri" w:cs="Calibri"/>
        </w:rPr>
        <w:t xml:space="preserve"> </w:t>
      </w:r>
      <w:r>
        <w:t>access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machine.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When</w:t>
      </w:r>
      <w:r>
        <w:rPr>
          <w:rFonts w:eastAsia="Calibri" w:cs="Calibri"/>
        </w:rPr>
        <w:t xml:space="preserve"> </w:t>
      </w:r>
      <w:r>
        <w:t>generating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key,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asked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specify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name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key.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name,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group</w:t>
      </w:r>
      <w:r>
        <w:rPr>
          <w:rFonts w:eastAsia="Calibri" w:cs="Calibri"/>
        </w:rPr>
        <w:t xml:space="preserve"> </w:t>
      </w:r>
      <w:r>
        <w:t>name,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identify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tell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when</w:t>
      </w:r>
      <w:r>
        <w:rPr>
          <w:rFonts w:eastAsia="Calibri" w:cs="Calibri"/>
        </w:rPr>
        <w:t xml:space="preserve"> </w:t>
      </w:r>
      <w:r>
        <w:t>attempting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authen</w:t>
      </w:r>
      <w:r>
        <w:t>ticate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request.</w:t>
      </w:r>
      <w:r>
        <w:rPr>
          <w:rFonts w:eastAsia="Calibri" w:cs="Calibri"/>
        </w:rPr>
        <w:t xml:space="preserve"> </w:t>
      </w:r>
    </w:p>
    <w:p w:rsidR="00000000" w:rsidRDefault="000E1975">
      <w:r>
        <w:t>Valid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composed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hyperlink r:id="rId11" w:history="1">
        <w:r>
          <w:rPr>
            <w:rStyle w:val="Hyperlink"/>
          </w:rPr>
          <w:t>“</w:t>
        </w:r>
        <w:r>
          <w:rPr>
            <w:rStyle w:val="Hyperlink"/>
          </w:rPr>
          <w:t>token</w:t>
        </w:r>
        <w:r>
          <w:rPr>
            <w:rStyle w:val="Hyperlink"/>
          </w:rPr>
          <w:t xml:space="preserve">” </w:t>
        </w:r>
        <w:r>
          <w:rPr>
            <w:rStyle w:val="Hyperlink"/>
          </w:rPr>
          <w:t>characters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defined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RFC-2616</w:t>
        </w:r>
      </w:hyperlink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addition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whitespace</w:t>
      </w:r>
      <w:r>
        <w:rPr>
          <w:rFonts w:eastAsia="Calibri" w:cs="Calibri"/>
        </w:rPr>
        <w:t xml:space="preserve"> </w:t>
      </w:r>
      <w:r>
        <w:t>character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@</w:t>
      </w:r>
      <w:r>
        <w:rPr>
          <w:rFonts w:eastAsia="Calibri" w:cs="Calibri"/>
        </w:rPr>
        <w:t xml:space="preserve">’ </w:t>
      </w:r>
      <w:r>
        <w:t>character.</w:t>
      </w:r>
      <w:r>
        <w:rPr>
          <w:rFonts w:eastAsia="Calibri" w:cs="Calibri"/>
        </w:rPr>
        <w:t xml:space="preserve"> </w:t>
      </w:r>
      <w:r>
        <w:t>Effectively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allows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printab</w:t>
      </w:r>
      <w:r>
        <w:t>le</w:t>
      </w:r>
      <w:r>
        <w:rPr>
          <w:rFonts w:eastAsia="Calibri" w:cs="Calibri"/>
        </w:rPr>
        <w:t xml:space="preserve"> </w:t>
      </w:r>
      <w:r>
        <w:t>US-ASCII</w:t>
      </w:r>
      <w:r>
        <w:rPr>
          <w:rFonts w:eastAsia="Calibri" w:cs="Calibri"/>
        </w:rPr>
        <w:t xml:space="preserve"> </w:t>
      </w:r>
      <w:r>
        <w:t>characters</w:t>
      </w:r>
      <w:r>
        <w:rPr>
          <w:rFonts w:eastAsia="Calibri" w:cs="Calibri"/>
        </w:rPr>
        <w:t xml:space="preserve"> </w:t>
      </w:r>
      <w:r>
        <w:t>(ASCII</w:t>
      </w:r>
      <w:r>
        <w:rPr>
          <w:rFonts w:eastAsia="Calibri" w:cs="Calibri"/>
        </w:rPr>
        <w:t xml:space="preserve"> </w:t>
      </w:r>
      <w:r>
        <w:t>characters</w:t>
      </w:r>
      <w:r>
        <w:rPr>
          <w:rFonts w:eastAsia="Calibri" w:cs="Calibri"/>
        </w:rPr>
        <w:t xml:space="preserve"> </w:t>
      </w:r>
      <w:r>
        <w:t>0x20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0x7e)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exception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characters:</w:t>
      </w:r>
    </w:p>
    <w:p w:rsidR="00000000" w:rsidRDefault="000E1975">
      <w:pPr>
        <w:pStyle w:val="CodeBlock"/>
      </w:pPr>
      <w:r>
        <w:t>(</w:t>
      </w:r>
      <w:r>
        <w:rPr>
          <w:rFonts w:eastAsia="Courier New"/>
        </w:rPr>
        <w:t xml:space="preserve"> </w:t>
      </w:r>
      <w:r>
        <w:t>)</w:t>
      </w:r>
      <w:r>
        <w:rPr>
          <w:rFonts w:eastAsia="Courier New"/>
        </w:rPr>
        <w:t xml:space="preserve"> </w:t>
      </w:r>
      <w:r>
        <w:t>&lt;</w:t>
      </w:r>
      <w:r>
        <w:rPr>
          <w:rFonts w:eastAsia="Courier New"/>
        </w:rPr>
        <w:t xml:space="preserve"> </w:t>
      </w:r>
      <w:r>
        <w:t>&gt;</w:t>
      </w:r>
      <w:r>
        <w:rPr>
          <w:rFonts w:eastAsia="Courier New"/>
        </w:rPr>
        <w:t xml:space="preserve"> </w:t>
      </w:r>
      <w:r>
        <w:t>,</w:t>
      </w:r>
      <w:r>
        <w:rPr>
          <w:rFonts w:eastAsia="Courier New"/>
        </w:rPr>
        <w:t xml:space="preserve"> </w:t>
      </w:r>
      <w:r>
        <w:t>;</w:t>
      </w:r>
      <w:r>
        <w:rPr>
          <w:rFonts w:eastAsia="Courier New"/>
        </w:rPr>
        <w:t xml:space="preserve"> </w:t>
      </w:r>
      <w:r>
        <w:t>:</w:t>
      </w:r>
      <w:r>
        <w:rPr>
          <w:rFonts w:eastAsia="Courier New"/>
        </w:rPr>
        <w:t xml:space="preserve"> </w:t>
      </w:r>
      <w:r>
        <w:t>\</w:t>
      </w:r>
      <w:r>
        <w:rPr>
          <w:rFonts w:eastAsia="Courier New"/>
        </w:rPr>
        <w:t xml:space="preserve"> </w:t>
      </w:r>
      <w:r>
        <w:t>"</w:t>
      </w:r>
      <w:r>
        <w:rPr>
          <w:rFonts w:eastAsia="Courier New"/>
        </w:rPr>
        <w:t xml:space="preserve"> </w:t>
      </w:r>
      <w:r>
        <w:t>/</w:t>
      </w:r>
      <w:r>
        <w:rPr>
          <w:rFonts w:eastAsia="Courier New"/>
        </w:rPr>
        <w:t xml:space="preserve"> </w:t>
      </w:r>
      <w:r>
        <w:t>[</w:t>
      </w:r>
      <w:r>
        <w:rPr>
          <w:rFonts w:eastAsia="Courier New"/>
        </w:rPr>
        <w:t xml:space="preserve"> </w:t>
      </w:r>
      <w:r>
        <w:t>]</w:t>
      </w:r>
      <w:r>
        <w:rPr>
          <w:rFonts w:eastAsia="Courier New"/>
        </w:rPr>
        <w:t xml:space="preserve"> </w:t>
      </w:r>
      <w:r>
        <w:t>?</w:t>
      </w:r>
      <w:r>
        <w:rPr>
          <w:rFonts w:eastAsia="Courier New"/>
        </w:rPr>
        <w:t xml:space="preserve"> </w:t>
      </w:r>
      <w:r>
        <w:t>=</w:t>
      </w:r>
      <w:r>
        <w:rPr>
          <w:rFonts w:eastAsia="Courier New"/>
        </w:rPr>
        <w:t xml:space="preserve"> </w:t>
      </w:r>
      <w:r>
        <w:t>{</w:t>
      </w:r>
      <w:r>
        <w:rPr>
          <w:rFonts w:eastAsia="Courier New"/>
        </w:rPr>
        <w:t xml:space="preserve"> </w:t>
      </w:r>
      <w:r>
        <w:t>}</w:t>
      </w:r>
    </w:p>
    <w:p w:rsidR="00000000" w:rsidRDefault="000E1975">
      <w:pPr>
        <w:rPr>
          <w:rFonts w:eastAsia="Calibri" w:cs="Calibri"/>
        </w:rPr>
      </w:pPr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begin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end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whitespace</w:t>
      </w:r>
      <w:r>
        <w:rPr>
          <w:rFonts w:eastAsia="Calibri" w:cs="Calibri"/>
        </w:rPr>
        <w:t xml:space="preserve"> </w:t>
      </w:r>
      <w:r>
        <w:t>character.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also</w:t>
      </w:r>
      <w:r>
        <w:rPr>
          <w:rFonts w:eastAsia="Calibri" w:cs="Calibri"/>
        </w:rPr>
        <w:t xml:space="preserve"> </w:t>
      </w:r>
      <w:r>
        <w:t>determine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ac</w:t>
      </w:r>
      <w:r>
        <w:t>cess</w:t>
      </w:r>
      <w:r>
        <w:rPr>
          <w:rFonts w:eastAsia="Calibri" w:cs="Calibri"/>
        </w:rPr>
        <w:t xml:space="preserve"> </w:t>
      </w:r>
      <w:r>
        <w:t>level</w:t>
      </w:r>
      <w:r>
        <w:rPr>
          <w:rFonts w:eastAsia="Calibri" w:cs="Calibri"/>
        </w:rPr>
        <w:t xml:space="preserve"> </w:t>
      </w:r>
      <w:r>
        <w:t>granted</w:t>
      </w:r>
      <w:r>
        <w:rPr>
          <w:rFonts w:eastAsia="Calibri" w:cs="Calibri"/>
        </w:rPr>
        <w:t xml:space="preserve"> </w:t>
      </w:r>
      <w:r>
        <w:t>when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key.</w:t>
      </w:r>
      <w:r>
        <w:rPr>
          <w:rFonts w:eastAsia="Calibri" w:cs="Calibri"/>
        </w:rPr>
        <w:t xml:space="preserve"> </w:t>
      </w:r>
    </w:p>
    <w:p w:rsidR="00000000" w:rsidRDefault="000E1975">
      <w:r>
        <w:t>API</w:t>
      </w:r>
      <w:r>
        <w:rPr>
          <w:rFonts w:eastAsia="Calibri" w:cs="Calibri"/>
        </w:rPr>
        <w:t xml:space="preserve"> </w:t>
      </w:r>
      <w:r>
        <w:t>keys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created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generating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256</w:t>
      </w:r>
      <w:r>
        <w:rPr>
          <w:rFonts w:eastAsia="Calibri" w:cs="Calibri"/>
        </w:rPr>
        <w:t xml:space="preserve"> </w:t>
      </w:r>
      <w:r>
        <w:t>bit</w:t>
      </w:r>
      <w:r>
        <w:rPr>
          <w:rFonts w:eastAsia="Calibri" w:cs="Calibri"/>
        </w:rPr>
        <w:t xml:space="preserve"> </w:t>
      </w:r>
      <w:r>
        <w:t>random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cryptographic</w:t>
      </w:r>
      <w:r>
        <w:rPr>
          <w:rFonts w:eastAsia="Calibri" w:cs="Calibri"/>
        </w:rPr>
        <w:t xml:space="preserve"> </w:t>
      </w:r>
      <w:r>
        <w:t>grade</w:t>
      </w:r>
      <w:r>
        <w:rPr>
          <w:rFonts w:eastAsia="Calibri" w:cs="Calibri"/>
        </w:rPr>
        <w:t xml:space="preserve"> </w:t>
      </w:r>
      <w:r>
        <w:t>random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generation</w:t>
      </w:r>
      <w:r>
        <w:rPr>
          <w:rFonts w:eastAsia="Calibri" w:cs="Calibri"/>
        </w:rPr>
        <w:t xml:space="preserve"> </w:t>
      </w:r>
      <w:r>
        <w:t>method,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encoding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64</w:t>
      </w:r>
      <w:r>
        <w:rPr>
          <w:rFonts w:eastAsia="Calibri" w:cs="Calibri"/>
        </w:rPr>
        <w:t xml:space="preserve"> </w:t>
      </w:r>
      <w:r>
        <w:t>digit</w:t>
      </w:r>
      <w:r>
        <w:rPr>
          <w:rFonts w:eastAsia="Calibri" w:cs="Calibri"/>
        </w:rPr>
        <w:t xml:space="preserve"> </w:t>
      </w:r>
      <w:r>
        <w:t>hexadecimal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digits</w:t>
      </w:r>
      <w:r>
        <w:rPr>
          <w:rFonts w:eastAsia="Calibri" w:cs="Calibri"/>
        </w:rPr>
        <w:t xml:space="preserve"> </w:t>
      </w:r>
      <w:r>
        <w:t>a-f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lower</w:t>
      </w:r>
      <w:r>
        <w:rPr>
          <w:rFonts w:eastAsia="Calibri" w:cs="Calibri"/>
        </w:rPr>
        <w:t xml:space="preserve"> </w:t>
      </w:r>
      <w:r>
        <w:t>case.</w:t>
      </w:r>
    </w:p>
    <w:p w:rsidR="00000000" w:rsidRDefault="000E1975">
      <w:pPr>
        <w:rPr>
          <w:rFonts w:eastAsia="Calibri" w:cs="Calibri"/>
        </w:rPr>
      </w:pPr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</w:t>
      </w:r>
      <w:r>
        <w:t>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rPr>
          <w:b/>
        </w:rPr>
        <w:t>secret,</w:t>
      </w:r>
      <w:r>
        <w:rPr>
          <w:rFonts w:eastAsia="Calibri" w:cs="Calibri"/>
          <w:b/>
        </w:rPr>
        <w:t xml:space="preserve"> </w:t>
      </w:r>
      <w:r>
        <w:rPr>
          <w:b/>
        </w:rPr>
        <w:t>pre-shared</w:t>
      </w:r>
      <w:r>
        <w:rPr>
          <w:rFonts w:eastAsia="Calibri" w:cs="Calibri"/>
          <w:b/>
        </w:rPr>
        <w:t xml:space="preserve"> </w:t>
      </w:r>
      <w:r>
        <w:rPr>
          <w:b/>
        </w:rPr>
        <w:t>key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asymmetric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pairs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authentication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encryption.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reason</w:t>
      </w:r>
      <w:r>
        <w:rPr>
          <w:rFonts w:eastAsia="Calibri" w:cs="Calibri"/>
        </w:rPr>
        <w:t xml:space="preserve"> </w:t>
      </w:r>
      <w:r>
        <w:t>each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kept</w:t>
      </w:r>
      <w:r>
        <w:rPr>
          <w:rFonts w:eastAsia="Calibri" w:cs="Calibri"/>
        </w:rPr>
        <w:t xml:space="preserve"> </w:t>
      </w:r>
      <w:r>
        <w:t>secret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immediately</w:t>
      </w:r>
      <w:r>
        <w:rPr>
          <w:rFonts w:eastAsia="Calibri" w:cs="Calibri"/>
        </w:rPr>
        <w:t xml:space="preserve"> </w:t>
      </w:r>
      <w:r>
        <w:t>revoked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there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chance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been</w:t>
      </w:r>
      <w:r>
        <w:rPr>
          <w:rFonts w:eastAsia="Calibri" w:cs="Calibri"/>
        </w:rPr>
        <w:t xml:space="preserve"> </w:t>
      </w:r>
      <w:r>
        <w:t>compromised.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3"/>
      </w:pPr>
      <w:r>
        <w:t>Sign</w:t>
      </w:r>
      <w:r>
        <w:t>ing</w:t>
      </w:r>
      <w:r>
        <w:rPr>
          <w:rFonts w:eastAsia="Cambria"/>
        </w:rPr>
        <w:t xml:space="preserve"> </w:t>
      </w:r>
      <w:r>
        <w:t>API</w:t>
      </w:r>
      <w:r>
        <w:rPr>
          <w:rFonts w:eastAsia="Cambria"/>
        </w:rPr>
        <w:t xml:space="preserve"> </w:t>
      </w:r>
      <w:r>
        <w:t>Requests</w:t>
      </w:r>
    </w:p>
    <w:p w:rsidR="00000000" w:rsidRDefault="000E1975">
      <w:pPr>
        <w:pStyle w:val="Heading4"/>
      </w:pPr>
      <w:r>
        <w:t>Importance</w:t>
      </w:r>
      <w:r>
        <w:rPr>
          <w:rFonts w:eastAsia="Cambria"/>
        </w:rPr>
        <w:t xml:space="preserve"> </w:t>
      </w:r>
      <w:r>
        <w:t>of</w:t>
      </w:r>
      <w:r>
        <w:rPr>
          <w:rFonts w:eastAsia="Cambria"/>
        </w:rPr>
        <w:t xml:space="preserve"> </w:t>
      </w:r>
      <w:r>
        <w:t>the</w:t>
      </w:r>
      <w:r>
        <w:rPr>
          <w:rFonts w:eastAsia="Cambria"/>
        </w:rPr>
        <w:t xml:space="preserve"> </w:t>
      </w:r>
      <w:r>
        <w:t>Date</w:t>
      </w:r>
      <w:r>
        <w:rPr>
          <w:rFonts w:eastAsia="Cambria"/>
        </w:rPr>
        <w:t xml:space="preserve"> </w:t>
      </w:r>
      <w:r>
        <w:t>header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Date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signing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enforce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temporary</w:t>
      </w:r>
      <w:r>
        <w:rPr>
          <w:rFonts w:eastAsia="Calibri" w:cs="Calibri"/>
        </w:rPr>
        <w:t xml:space="preserve"> </w:t>
      </w:r>
      <w:r>
        <w:t>state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signed</w:t>
      </w:r>
      <w:r>
        <w:rPr>
          <w:rFonts w:eastAsia="Calibri" w:cs="Calibri"/>
        </w:rPr>
        <w:t xml:space="preserve"> </w:t>
      </w:r>
      <w:r>
        <w:t>requests.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reason,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system</w:t>
      </w:r>
      <w:r>
        <w:rPr>
          <w:rFonts w:eastAsia="Calibri" w:cs="Calibri"/>
        </w:rPr>
        <w:t xml:space="preserve"> </w:t>
      </w:r>
      <w:r>
        <w:t>clock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client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sides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sync</w:t>
      </w:r>
      <w:r>
        <w:t>hronized,</w:t>
      </w:r>
      <w:r>
        <w:rPr>
          <w:rFonts w:eastAsia="Calibri" w:cs="Calibri"/>
        </w:rPr>
        <w:t xml:space="preserve"> </w:t>
      </w:r>
      <w:r>
        <w:t>up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allowed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skew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±30</w:t>
      </w:r>
      <w:r>
        <w:rPr>
          <w:rFonts w:eastAsia="Calibri" w:cs="Calibri"/>
        </w:rPr>
        <w:t xml:space="preserve"> </w:t>
      </w:r>
      <w:r>
        <w:t>seconds.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receives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rPr>
          <w:i/>
        </w:rPr>
        <w:t>Date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represents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than</w:t>
      </w:r>
      <w:r>
        <w:rPr>
          <w:rFonts w:eastAsia="Calibri" w:cs="Calibri"/>
        </w:rPr>
        <w:t xml:space="preserve"> </w:t>
      </w:r>
      <w:r>
        <w:t>30</w:t>
      </w:r>
      <w:r>
        <w:rPr>
          <w:rFonts w:eastAsia="Calibri" w:cs="Calibri"/>
        </w:rPr>
        <w:t xml:space="preserve"> </w:t>
      </w:r>
      <w:r>
        <w:t>seconds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difference</w:t>
      </w:r>
      <w:r>
        <w:rPr>
          <w:rFonts w:eastAsia="Calibri" w:cs="Calibri"/>
        </w:rPr>
        <w:t xml:space="preserve"> </w:t>
      </w:r>
      <w:r>
        <w:t>(either</w:t>
      </w:r>
      <w:r>
        <w:rPr>
          <w:rFonts w:eastAsia="Calibri" w:cs="Calibri"/>
        </w:rPr>
        <w:t xml:space="preserve"> </w:t>
      </w:r>
      <w:r>
        <w:t>before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clock),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accepted.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lastRenderedPageBreak/>
        <w:t>The</w:t>
      </w:r>
      <w:r>
        <w:rPr>
          <w:rFonts w:eastAsia="Cambria"/>
        </w:rPr>
        <w:t xml:space="preserve"> </w:t>
      </w:r>
      <w:r>
        <w:t>X</w:t>
      </w:r>
      <w:r>
        <w:t>-Zend-Signature</w:t>
      </w:r>
      <w:r>
        <w:rPr>
          <w:rFonts w:eastAsia="Cambria"/>
        </w:rPr>
        <w:t xml:space="preserve"> </w:t>
      </w:r>
      <w:r>
        <w:t>HTTP</w:t>
      </w:r>
      <w:r>
        <w:rPr>
          <w:rFonts w:eastAsia="Cambria"/>
        </w:rPr>
        <w:t xml:space="preserve"> </w:t>
      </w:r>
      <w:r>
        <w:t>header</w:t>
      </w:r>
    </w:p>
    <w:p w:rsidR="00000000" w:rsidRDefault="000E1975">
      <w:r>
        <w:t>In</w:t>
      </w:r>
      <w:r>
        <w:rPr>
          <w:rFonts w:eastAsia="Calibri" w:cs="Calibri"/>
        </w:rPr>
        <w:t xml:space="preserve"> </w:t>
      </w:r>
      <w:r>
        <w:t>order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send</w:t>
      </w:r>
      <w:r>
        <w:rPr>
          <w:rFonts w:eastAsia="Calibri" w:cs="Calibri"/>
        </w:rPr>
        <w:t xml:space="preserve"> </w:t>
      </w:r>
      <w:r>
        <w:t>authenticated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requests,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required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send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X-Zend-Signature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each</w:t>
      </w:r>
      <w:r>
        <w:rPr>
          <w:rFonts w:eastAsia="Calibri" w:cs="Calibri"/>
        </w:rPr>
        <w:t xml:space="preserve"> </w:t>
      </w:r>
      <w:r>
        <w:t>request,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format:</w:t>
      </w:r>
    </w:p>
    <w:p w:rsidR="00000000" w:rsidRDefault="000E1975">
      <w:pPr>
        <w:pStyle w:val="CodeBlock"/>
      </w:pPr>
      <w:r>
        <w:t>X-Zend-Signature:</w:t>
      </w:r>
      <w:r>
        <w:rPr>
          <w:rFonts w:eastAsia="Courier New"/>
        </w:rPr>
        <w:t xml:space="preserve"> </w:t>
      </w:r>
      <w:r>
        <w:t>&lt;key</w:t>
      </w:r>
      <w:r>
        <w:rPr>
          <w:rFonts w:eastAsia="Courier New"/>
        </w:rPr>
        <w:t xml:space="preserve"> </w:t>
      </w:r>
      <w:r>
        <w:t>name&gt;;</w:t>
      </w:r>
      <w:r>
        <w:rPr>
          <w:rFonts w:eastAsia="Courier New"/>
        </w:rPr>
        <w:t xml:space="preserve"> </w:t>
      </w:r>
      <w:r>
        <w:t>&lt;signature&gt;</w:t>
      </w:r>
    </w:p>
    <w:p w:rsidR="00000000" w:rsidRDefault="000E1975">
      <w:pPr>
        <w:rPr>
          <w:rFonts w:eastAsia="Calibri" w:cs="Calibri"/>
        </w:rPr>
      </w:pPr>
      <w:r>
        <w:t>Where</w:t>
      </w:r>
      <w:r>
        <w:rPr>
          <w:rFonts w:eastAsia="Calibri" w:cs="Calibri"/>
        </w:rPr>
        <w:t xml:space="preserve"> </w:t>
      </w:r>
      <w:r>
        <w:t>&lt;key</w:t>
      </w:r>
      <w:r>
        <w:rPr>
          <w:rFonts w:eastAsia="Calibri" w:cs="Calibri"/>
        </w:rPr>
        <w:t xml:space="preserve"> </w:t>
      </w:r>
      <w:r>
        <w:t>name&gt;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</w:t>
      </w:r>
      <w:r>
        <w:t>placed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&lt;signature&gt;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replaced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calculated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signature.</w:t>
      </w:r>
      <w:r>
        <w:rPr>
          <w:rFonts w:eastAsia="Calibri" w:cs="Calibri"/>
        </w:rPr>
        <w:t xml:space="preserve"> </w:t>
      </w:r>
    </w:p>
    <w:p w:rsidR="00000000" w:rsidRDefault="000E1975"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there</w:t>
      </w:r>
      <w:r>
        <w:rPr>
          <w:rFonts w:eastAsia="Calibri" w:cs="Calibri"/>
        </w:rPr>
        <w:t xml:space="preserve"> </w:t>
      </w:r>
      <w:r>
        <w:t>can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whitespace</w:t>
      </w:r>
      <w:r>
        <w:rPr>
          <w:rFonts w:eastAsia="Calibri" w:cs="Calibri"/>
        </w:rPr>
        <w:t xml:space="preserve"> </w:t>
      </w:r>
      <w:r>
        <w:t>characters</w:t>
      </w:r>
      <w:r>
        <w:rPr>
          <w:rFonts w:eastAsia="Calibri" w:cs="Calibri"/>
        </w:rPr>
        <w:t xml:space="preserve"> </w:t>
      </w:r>
      <w:r>
        <w:t>before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separating</w:t>
      </w:r>
      <w:r>
        <w:rPr>
          <w:rFonts w:eastAsia="Calibri" w:cs="Calibri"/>
        </w:rPr>
        <w:t xml:space="preserve"> </w:t>
      </w:r>
      <w:r>
        <w:t>semicolon.</w:t>
      </w:r>
    </w:p>
    <w:p w:rsidR="00000000" w:rsidRDefault="000E1975">
      <w:r>
        <w:t>For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(lines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broken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readability):</w:t>
      </w:r>
    </w:p>
    <w:p w:rsidR="00000000" w:rsidRDefault="000E1975">
      <w:pPr>
        <w:pStyle w:val="CodeBlock"/>
      </w:pPr>
      <w:r>
        <w:t>X-Zend-</w:t>
      </w:r>
      <w:r>
        <w:t>Signature:</w:t>
      </w:r>
      <w:r>
        <w:rPr>
          <w:rFonts w:eastAsia="Courier New"/>
        </w:rPr>
        <w:t xml:space="preserve"> </w:t>
      </w:r>
      <w:r>
        <w:t>Arch</w:t>
      </w:r>
      <w:r>
        <w:rPr>
          <w:rFonts w:eastAsia="Courier New"/>
        </w:rPr>
        <w:t xml:space="preserve"> </w:t>
      </w:r>
      <w:r>
        <w:t>Stanton;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signature=b5bb9d8014a0f9b1d61e21e796d78dccdf1352f23cd328...</w:t>
      </w:r>
    </w:p>
    <w:p w:rsidR="00000000" w:rsidRDefault="000E1975">
      <w:pPr>
        <w:rPr>
          <w:rFonts w:eastAsia="Calibri" w:cs="Calibri"/>
        </w:rPr>
      </w:pPr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64</w:t>
      </w:r>
      <w:r>
        <w:rPr>
          <w:rFonts w:eastAsia="Calibri" w:cs="Calibri"/>
        </w:rPr>
        <w:t xml:space="preserve"> </w:t>
      </w:r>
      <w:r>
        <w:t>characters</w:t>
      </w:r>
      <w:r>
        <w:rPr>
          <w:rFonts w:eastAsia="Calibri" w:cs="Calibri"/>
        </w:rPr>
        <w:t xml:space="preserve"> </w:t>
      </w:r>
      <w:r>
        <w:t>long,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cut</w:t>
      </w:r>
      <w:r>
        <w:rPr>
          <w:rFonts w:eastAsia="Calibri" w:cs="Calibri"/>
        </w:rPr>
        <w:t xml:space="preserve"> </w:t>
      </w:r>
      <w:r>
        <w:t>here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readability</w:t>
      </w:r>
      <w:r>
        <w:rPr>
          <w:rFonts w:eastAsia="Calibri" w:cs="Calibri"/>
        </w:rPr>
        <w:t xml:space="preserve"> </w:t>
      </w:r>
      <w:r>
        <w:t>purposes.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r>
        <w:t>Calculating</w:t>
      </w:r>
      <w:r>
        <w:rPr>
          <w:rFonts w:eastAsia="Cambria"/>
        </w:rPr>
        <w:t xml:space="preserve"> </w:t>
      </w:r>
      <w:r>
        <w:t>the</w:t>
      </w:r>
      <w:r>
        <w:rPr>
          <w:rFonts w:eastAsia="Cambria"/>
        </w:rPr>
        <w:t xml:space="preserve"> </w:t>
      </w:r>
      <w:r>
        <w:t>Request</w:t>
      </w:r>
      <w:r>
        <w:rPr>
          <w:rFonts w:eastAsia="Cambria"/>
        </w:rPr>
        <w:t xml:space="preserve"> </w:t>
      </w:r>
      <w:r>
        <w:t>Signature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64</w:t>
      </w:r>
      <w:r>
        <w:rPr>
          <w:rFonts w:eastAsia="Calibri" w:cs="Calibri"/>
        </w:rPr>
        <w:t xml:space="preserve"> </w:t>
      </w:r>
      <w:r>
        <w:t>digit</w:t>
      </w:r>
      <w:r>
        <w:rPr>
          <w:rFonts w:eastAsia="Calibri" w:cs="Calibri"/>
        </w:rPr>
        <w:t xml:space="preserve"> </w:t>
      </w:r>
      <w:r>
        <w:t>long</w:t>
      </w:r>
      <w:r>
        <w:rPr>
          <w:rFonts w:eastAsia="Calibri" w:cs="Calibri"/>
        </w:rPr>
        <w:t xml:space="preserve"> </w:t>
      </w:r>
      <w:r>
        <w:t>hexadecimal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digits</w:t>
      </w:r>
      <w:r>
        <w:rPr>
          <w:rFonts w:eastAsia="Calibri" w:cs="Calibri"/>
        </w:rPr>
        <w:t xml:space="preserve"> </w:t>
      </w:r>
      <w:r>
        <w:t>a-f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lower</w:t>
      </w:r>
      <w:r>
        <w:rPr>
          <w:rFonts w:eastAsia="Calibri" w:cs="Calibri"/>
        </w:rPr>
        <w:t xml:space="preserve"> </w:t>
      </w:r>
      <w:r>
        <w:t>case,</w:t>
      </w:r>
      <w:r>
        <w:rPr>
          <w:rFonts w:eastAsia="Calibri" w:cs="Calibri"/>
        </w:rPr>
        <w:t xml:space="preserve"> </w:t>
      </w:r>
      <w:r>
        <w:t>calculated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method:</w:t>
      </w:r>
    </w:p>
    <w:p w:rsidR="00000000" w:rsidRDefault="000E1975">
      <w:pPr>
        <w:pStyle w:val="ListParagraph"/>
        <w:numPr>
          <w:ilvl w:val="0"/>
          <w:numId w:val="5"/>
        </w:numPr>
      </w:pPr>
      <w:r>
        <w:t>Concatenate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values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order,</w:t>
      </w:r>
      <w:r>
        <w:rPr>
          <w:rFonts w:eastAsia="Calibri" w:cs="Calibri"/>
        </w:rPr>
        <w:t xml:space="preserve"> </w:t>
      </w:r>
      <w:r>
        <w:t>separated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colon</w:t>
      </w:r>
      <w:r>
        <w:rPr>
          <w:rFonts w:eastAsia="Calibri" w:cs="Calibri"/>
        </w:rPr>
        <w:t xml:space="preserve"> </w:t>
      </w:r>
      <w:r>
        <w:t>(:)</w:t>
      </w:r>
      <w:r>
        <w:rPr>
          <w:rFonts w:eastAsia="Calibri" w:cs="Calibri"/>
        </w:rPr>
        <w:t xml:space="preserve"> </w:t>
      </w:r>
      <w:r>
        <w:t>into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single</w:t>
      </w:r>
      <w:r>
        <w:rPr>
          <w:rFonts w:eastAsia="Calibri" w:cs="Calibri"/>
        </w:rPr>
        <w:t xml:space="preserve"> </w:t>
      </w:r>
      <w:r>
        <w:t>string:</w:t>
      </w:r>
    </w:p>
    <w:p w:rsidR="00000000" w:rsidRDefault="000E1975">
      <w:pPr>
        <w:pStyle w:val="ListParagraph"/>
        <w:numPr>
          <w:ilvl w:val="1"/>
          <w:numId w:val="5"/>
        </w:num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exact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b/>
        </w:rPr>
        <w:t>Host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– </w:t>
      </w:r>
      <w:r>
        <w:t>in</w:t>
      </w:r>
      <w:r>
        <w:rPr>
          <w:rFonts w:eastAsia="Calibri" w:cs="Calibri"/>
        </w:rPr>
        <w:t xml:space="preserve"> </w:t>
      </w:r>
      <w:r>
        <w:t>most</w:t>
      </w:r>
      <w:r>
        <w:rPr>
          <w:rFonts w:eastAsia="Calibri" w:cs="Calibri"/>
        </w:rPr>
        <w:t xml:space="preserve"> </w:t>
      </w:r>
      <w:r>
        <w:t>cases,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wil</w:t>
      </w:r>
      <w:r>
        <w:t>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form</w:t>
      </w:r>
      <w:r>
        <w:rPr>
          <w:rFonts w:eastAsia="Calibri" w:cs="Calibri"/>
        </w:rPr>
        <w:t xml:space="preserve"> </w:t>
      </w:r>
      <w:r>
        <w:t>&lt;host&gt;:&lt;port&gt;.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cases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colon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port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omitted.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case,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port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included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Host</w:t>
      </w:r>
      <w:r>
        <w:rPr>
          <w:rFonts w:eastAsia="Calibri" w:cs="Calibri"/>
        </w:rPr>
        <w:t xml:space="preserve"> </w:t>
      </w:r>
      <w:r>
        <w:t>header</w:t>
      </w:r>
      <w:r>
        <w:rPr>
          <w:rFonts w:eastAsia="Calibri" w:cs="Calibri"/>
        </w:rPr>
        <w:t xml:space="preserve"> </w:t>
      </w:r>
      <w:r>
        <w:t>sent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request,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included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generated</w:t>
      </w:r>
      <w:r>
        <w:rPr>
          <w:rFonts w:eastAsia="Calibri" w:cs="Calibri"/>
        </w:rPr>
        <w:t xml:space="preserve"> </w:t>
      </w:r>
      <w:r>
        <w:t>string.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1"/>
          <w:numId w:val="5"/>
        </w:numPr>
      </w:pPr>
      <w:r>
        <w:t>The</w:t>
      </w:r>
      <w:r>
        <w:rPr>
          <w:rFonts w:eastAsia="Calibri" w:cs="Calibri"/>
        </w:rPr>
        <w:t xml:space="preserve"> </w:t>
      </w: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URI</w:t>
      </w:r>
      <w:r>
        <w:rPr>
          <w:rFonts w:eastAsia="Calibri" w:cs="Calibri"/>
        </w:rPr>
        <w:t xml:space="preserve"> – </w:t>
      </w:r>
      <w:r>
        <w:t>that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path</w:t>
      </w:r>
      <w:r>
        <w:rPr>
          <w:rFonts w:eastAsia="Calibri" w:cs="Calibri"/>
        </w:rPr>
        <w:t xml:space="preserve"> </w:t>
      </w:r>
      <w:r>
        <w:t>part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full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URL,</w:t>
      </w:r>
      <w:r>
        <w:rPr>
          <w:rFonts w:eastAsia="Calibri" w:cs="Calibri"/>
        </w:rPr>
        <w:t xml:space="preserve"> </w:t>
      </w:r>
      <w:r>
        <w:t>without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query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host</w:t>
      </w:r>
      <w:r>
        <w:rPr>
          <w:rFonts w:eastAsia="Calibri" w:cs="Calibri"/>
        </w:rPr>
        <w:t xml:space="preserve"> </w:t>
      </w:r>
      <w:r>
        <w:t>name</w:t>
      </w:r>
    </w:p>
    <w:p w:rsidR="00000000" w:rsidRDefault="000E1975">
      <w:pPr>
        <w:pStyle w:val="ListParagraph"/>
        <w:numPr>
          <w:ilvl w:val="1"/>
          <w:numId w:val="5"/>
        </w:numPr>
      </w:pPr>
      <w:r>
        <w:t>The</w:t>
      </w:r>
      <w:r>
        <w:rPr>
          <w:rFonts w:eastAsia="Calibri" w:cs="Calibri"/>
        </w:rPr>
        <w:t xml:space="preserve"> </w:t>
      </w:r>
      <w:r>
        <w:t>exact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b/>
        </w:rPr>
        <w:t>User-Agent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header</w:t>
      </w:r>
    </w:p>
    <w:p w:rsidR="00000000" w:rsidRDefault="000E1975">
      <w:pPr>
        <w:pStyle w:val="ListParagraph"/>
        <w:numPr>
          <w:ilvl w:val="1"/>
          <w:numId w:val="5"/>
        </w:numPr>
      </w:pPr>
      <w:r>
        <w:t>The</w:t>
      </w:r>
      <w:r>
        <w:rPr>
          <w:rFonts w:eastAsia="Calibri" w:cs="Calibri"/>
        </w:rPr>
        <w:t xml:space="preserve"> </w:t>
      </w:r>
      <w:r>
        <w:t>exact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b/>
        </w:rPr>
        <w:t>Date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header</w:t>
      </w:r>
    </w:p>
    <w:p w:rsidR="00000000" w:rsidRDefault="000E1975">
      <w:pPr>
        <w:pStyle w:val="ListParagraph"/>
        <w:numPr>
          <w:ilvl w:val="0"/>
          <w:numId w:val="5"/>
        </w:numPr>
      </w:pPr>
      <w:r>
        <w:t>Hash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generated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HMAC/SHA-256</w:t>
      </w:r>
      <w:r>
        <w:rPr>
          <w:rFonts w:eastAsia="Calibri" w:cs="Calibri"/>
        </w:rPr>
        <w:t xml:space="preserve"> </w:t>
      </w:r>
      <w:r>
        <w:t>function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secret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obtain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sig</w:t>
      </w:r>
      <w:r>
        <w:t>nature</w:t>
      </w:r>
    </w:p>
    <w:p w:rsidR="00000000" w:rsidRDefault="000E1975">
      <w:pPr>
        <w:pStyle w:val="Heading4"/>
      </w:pPr>
      <w:r>
        <w:t>Example</w:t>
      </w:r>
    </w:p>
    <w:p w:rsidR="00000000" w:rsidRDefault="000E1975">
      <w:r>
        <w:t>For</w:t>
      </w:r>
      <w:r>
        <w:rPr>
          <w:rFonts w:eastAsia="Calibri" w:cs="Calibri"/>
        </w:rPr>
        <w:t xml:space="preserve"> </w:t>
      </w:r>
      <w:r>
        <w:t>example,</w:t>
      </w:r>
      <w:r>
        <w:rPr>
          <w:rFonts w:eastAsia="Calibri" w:cs="Calibri"/>
        </w:rPr>
        <w:t xml:space="preserve"> </w:t>
      </w:r>
      <w:r>
        <w:t>when</w:t>
      </w:r>
      <w:r>
        <w:rPr>
          <w:rFonts w:eastAsia="Calibri" w:cs="Calibri"/>
        </w:rPr>
        <w:t xml:space="preserve"> </w:t>
      </w:r>
      <w:r>
        <w:t>sending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/ZendServer/Api/findTheFish</w:t>
      </w:r>
      <w:r>
        <w:rPr>
          <w:rFonts w:eastAsia="Courier New"/>
        </w:rPr>
        <w:t xml:space="preserve"> </w:t>
      </w:r>
      <w:r>
        <w:t>HTTP/1.1</w:t>
      </w:r>
      <w:r>
        <w:br/>
        <w:t>Host:</w:t>
      </w:r>
      <w:r>
        <w:rPr>
          <w:rFonts w:eastAsia="Courier New"/>
        </w:rPr>
        <w:t xml:space="preserve"> </w:t>
      </w:r>
      <w:r>
        <w:t>zscm.local:10081</w:t>
      </w:r>
      <w:r>
        <w:br/>
        <w:t>User-agent:</w:t>
      </w:r>
      <w:r>
        <w:rPr>
          <w:rFonts w:eastAsia="Courier New"/>
        </w:rPr>
        <w:t xml:space="preserve"> </w:t>
      </w:r>
      <w:r>
        <w:t>Zend_Http_Client/1.10</w:t>
      </w:r>
      <w:r>
        <w:br/>
        <w:t>Accept:</w:t>
      </w:r>
      <w:r>
        <w:rPr>
          <w:rFonts w:eastAsia="Courier New"/>
        </w:rPr>
        <w:t xml:space="preserve"> </w:t>
      </w:r>
      <w:r>
        <w:t>application/vnd.zend.serverapi+xml;version=1.0</w:t>
      </w:r>
      <w:r>
        <w:br/>
        <w:t>Date:</w:t>
      </w:r>
      <w:r>
        <w:rPr>
          <w:rFonts w:eastAsia="Courier New"/>
        </w:rPr>
        <w:t xml:space="preserve"> </w:t>
      </w:r>
      <w:r>
        <w:t>Sun,</w:t>
      </w:r>
      <w:r>
        <w:rPr>
          <w:rFonts w:eastAsia="Courier New"/>
        </w:rPr>
        <w:t xml:space="preserve"> </w:t>
      </w:r>
      <w:r>
        <w:t>11</w:t>
      </w:r>
      <w:r>
        <w:rPr>
          <w:rFonts w:eastAsia="Courier New"/>
        </w:rPr>
        <w:t xml:space="preserve"> </w:t>
      </w:r>
      <w:r>
        <w:t>Jul</w:t>
      </w:r>
      <w:r>
        <w:rPr>
          <w:rFonts w:eastAsia="Courier New"/>
        </w:rPr>
        <w:t xml:space="preserve"> </w:t>
      </w:r>
      <w:r>
        <w:t>2010</w:t>
      </w:r>
      <w:r>
        <w:rPr>
          <w:rFonts w:eastAsia="Courier New"/>
        </w:rPr>
        <w:t xml:space="preserve"> </w:t>
      </w:r>
      <w:r>
        <w:t>13:16:10</w:t>
      </w:r>
      <w:r>
        <w:rPr>
          <w:rFonts w:eastAsia="Courier New"/>
        </w:rPr>
        <w:t xml:space="preserve"> </w:t>
      </w:r>
      <w:r>
        <w:t>GM</w:t>
      </w:r>
      <w:r>
        <w:t>T</w:t>
      </w:r>
      <w:r>
        <w:br/>
        <w:t>Content-type:</w:t>
      </w:r>
      <w:r>
        <w:rPr>
          <w:rFonts w:eastAsia="Courier New"/>
        </w:rPr>
        <w:t xml:space="preserve"> </w:t>
      </w:r>
      <w:r>
        <w:t>application/x-www-form-urlencoded</w:t>
      </w:r>
      <w:r>
        <w:br/>
        <w:t>Content-length:</w:t>
      </w:r>
      <w:r>
        <w:rPr>
          <w:rFonts w:eastAsia="Courier New"/>
        </w:rPr>
        <w:t xml:space="preserve"> </w:t>
      </w:r>
      <w:r>
        <w:t>19</w:t>
      </w:r>
      <w:r>
        <w:br/>
      </w:r>
      <w:r>
        <w:br/>
        <w:t>lookInCupboard=TRUE</w:t>
      </w:r>
    </w:p>
    <w:p w:rsidR="00000000" w:rsidRDefault="000E1975">
      <w:r>
        <w:t>Using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named</w:t>
      </w:r>
      <w:r>
        <w:rPr>
          <w:rFonts w:eastAsia="Calibri" w:cs="Calibri"/>
        </w:rPr>
        <w:t xml:space="preserve"> “</w:t>
      </w:r>
      <w:r>
        <w:t>angel.eyes</w:t>
      </w:r>
      <w:r>
        <w:rPr>
          <w:rFonts w:eastAsia="Calibri" w:cs="Calibri"/>
        </w:rPr>
        <w:t xml:space="preserve">”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value:</w:t>
      </w:r>
    </w:p>
    <w:p w:rsidR="00000000" w:rsidRDefault="000E1975">
      <w:pPr>
        <w:pStyle w:val="CodeBlock"/>
      </w:pPr>
      <w:r>
        <w:t>9dc7f8c5ac43bb2ab36120861b4aeda8f9bb6c521e124360fd5821ef279fd9c7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signed,</w:t>
      </w:r>
      <w:r>
        <w:rPr>
          <w:rFonts w:eastAsia="Calibri" w:cs="Calibri"/>
        </w:rPr>
        <w:t xml:space="preserve"> </w:t>
      </w:r>
      <w:r>
        <w:t>concate</w:t>
      </w:r>
      <w:r>
        <w:t>nated</w:t>
      </w:r>
      <w:r>
        <w:rPr>
          <w:rFonts w:eastAsia="Calibri" w:cs="Calibri"/>
        </w:rPr>
        <w:t xml:space="preserve"> </w:t>
      </w:r>
      <w:r>
        <w:t>into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be:</w:t>
      </w:r>
    </w:p>
    <w:p w:rsidR="00000000" w:rsidRDefault="000E1975">
      <w:pPr>
        <w:pStyle w:val="CodeBlock"/>
      </w:pPr>
      <w:r>
        <w:t>zscm.local:10081:/ZendServer/Api/findTheFish:Zend_Http_Client/1.10:</w:t>
      </w:r>
      <w:r>
        <w:rPr>
          <w:rFonts w:eastAsia="Courier New"/>
        </w:rPr>
        <w:t xml:space="preserve"> </w:t>
      </w:r>
      <w:r>
        <w:t>Sun,</w:t>
      </w:r>
      <w:r>
        <w:rPr>
          <w:rFonts w:eastAsia="Courier New"/>
        </w:rPr>
        <w:t xml:space="preserve"> </w:t>
      </w:r>
      <w:r>
        <w:t>11</w:t>
      </w:r>
      <w:r>
        <w:rPr>
          <w:rFonts w:eastAsia="Courier New"/>
        </w:rPr>
        <w:t xml:space="preserve"> </w:t>
      </w:r>
      <w:r>
        <w:t>Jul</w:t>
      </w:r>
      <w:r>
        <w:rPr>
          <w:rFonts w:eastAsia="Courier New"/>
        </w:rPr>
        <w:t xml:space="preserve"> </w:t>
      </w:r>
      <w:r>
        <w:t>2010</w:t>
      </w:r>
      <w:r>
        <w:rPr>
          <w:rFonts w:eastAsia="Courier New"/>
        </w:rPr>
        <w:t xml:space="preserve"> </w:t>
      </w:r>
      <w:r>
        <w:t>13:16:10</w:t>
      </w:r>
      <w:r>
        <w:rPr>
          <w:rFonts w:eastAsia="Courier New"/>
        </w:rPr>
        <w:t xml:space="preserve"> </w:t>
      </w:r>
      <w:r>
        <w:t>GMT</w:t>
      </w:r>
    </w:p>
    <w:p w:rsidR="00000000" w:rsidRDefault="000E1975">
      <w:pPr>
        <w:rPr>
          <w:rFonts w:eastAsia="Calibri" w:cs="Calibri"/>
        </w:rPr>
      </w:pPr>
      <w:r>
        <w:t>From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value,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HMAC/SHA-256</w:t>
      </w:r>
      <w:r>
        <w:rPr>
          <w:rFonts w:eastAsia="Calibri" w:cs="Calibri"/>
        </w:rPr>
        <w:t xml:space="preserve"> </w:t>
      </w:r>
      <w:r>
        <w:t>signature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calculated,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hash_hmac()</w:t>
      </w:r>
      <w:r>
        <w:rPr>
          <w:rFonts w:eastAsia="Calibri" w:cs="Calibri"/>
        </w:rPr>
        <w:t xml:space="preserve"> </w:t>
      </w:r>
      <w:r>
        <w:t>PHP</w:t>
      </w:r>
      <w:r>
        <w:rPr>
          <w:rFonts w:eastAsia="Calibri" w:cs="Calibri"/>
        </w:rPr>
        <w:t xml:space="preserve"> </w:t>
      </w:r>
      <w:r>
        <w:t>function: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CodeBlock"/>
      </w:pPr>
      <w:r>
        <w:t>142a2d33c76eae62d2234f18694c1867a2a491fe3ce78dcdf4979df84629d877</w:t>
      </w:r>
    </w:p>
    <w:p w:rsidR="00000000" w:rsidRDefault="000E1975">
      <w:r>
        <w:lastRenderedPageBreak/>
        <w:t>The</w:t>
      </w:r>
      <w:r>
        <w:rPr>
          <w:rFonts w:eastAsia="Calibri" w:cs="Calibri"/>
        </w:rPr>
        <w:t xml:space="preserve"> </w:t>
      </w:r>
      <w:r>
        <w:t>final</w:t>
      </w:r>
      <w:r>
        <w:rPr>
          <w:rFonts w:eastAsia="Calibri" w:cs="Calibri"/>
        </w:rPr>
        <w:t xml:space="preserve"> </w:t>
      </w:r>
      <w:r>
        <w:t>request,</w:t>
      </w:r>
      <w:r>
        <w:rPr>
          <w:rFonts w:eastAsia="Calibri" w:cs="Calibri"/>
        </w:rPr>
        <w:t xml:space="preserve"> </w:t>
      </w:r>
      <w:r>
        <w:t>including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added</w:t>
      </w:r>
      <w:r>
        <w:rPr>
          <w:rFonts w:eastAsia="Calibri" w:cs="Calibri"/>
        </w:rPr>
        <w:t xml:space="preserve"> </w:t>
      </w:r>
      <w:r>
        <w:rPr>
          <w:i/>
        </w:rPr>
        <w:t>X-Zend-Signature</w:t>
      </w:r>
      <w:r>
        <w:rPr>
          <w:rFonts w:eastAsia="Calibri" w:cs="Calibri"/>
        </w:rPr>
        <w:t xml:space="preserve"> </w:t>
      </w:r>
      <w:r>
        <w:t>header,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(lines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broken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readability):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/ZendServer/Api/findTheFish</w:t>
      </w:r>
      <w:r>
        <w:rPr>
          <w:rFonts w:eastAsia="Courier New"/>
        </w:rPr>
        <w:t xml:space="preserve"> </w:t>
      </w:r>
      <w:r>
        <w:t>HTTP/1.1</w:t>
      </w:r>
      <w:r>
        <w:br/>
        <w:t>Host:</w:t>
      </w:r>
      <w:r>
        <w:rPr>
          <w:rFonts w:eastAsia="Courier New"/>
        </w:rPr>
        <w:t xml:space="preserve"> </w:t>
      </w:r>
      <w:r>
        <w:t>zscm.local:10081</w:t>
      </w:r>
      <w:r>
        <w:br/>
        <w:t>User-agent:</w:t>
      </w:r>
      <w:r>
        <w:rPr>
          <w:rFonts w:eastAsia="Courier New"/>
        </w:rPr>
        <w:t xml:space="preserve"> </w:t>
      </w:r>
      <w:r>
        <w:t>Zend_</w:t>
      </w:r>
      <w:r>
        <w:t>Http_Client/1.10</w:t>
      </w:r>
      <w:r>
        <w:br/>
        <w:t>Accept:</w:t>
      </w:r>
      <w:r>
        <w:rPr>
          <w:rFonts w:eastAsia="Courier New"/>
        </w:rPr>
        <w:t xml:space="preserve"> </w:t>
      </w:r>
      <w:r>
        <w:t>application/vnd.zend.serverapi+xml;version=1.0</w:t>
      </w:r>
      <w:r>
        <w:br/>
        <w:t>Date:</w:t>
      </w:r>
      <w:r>
        <w:rPr>
          <w:rFonts w:eastAsia="Courier New"/>
        </w:rPr>
        <w:t xml:space="preserve"> </w:t>
      </w:r>
      <w:r>
        <w:t>Sun,</w:t>
      </w:r>
      <w:r>
        <w:rPr>
          <w:rFonts w:eastAsia="Courier New"/>
        </w:rPr>
        <w:t xml:space="preserve"> </w:t>
      </w:r>
      <w:r>
        <w:t>11</w:t>
      </w:r>
      <w:r>
        <w:rPr>
          <w:rFonts w:eastAsia="Courier New"/>
        </w:rPr>
        <w:t xml:space="preserve"> </w:t>
      </w:r>
      <w:r>
        <w:t>Jul</w:t>
      </w:r>
      <w:r>
        <w:rPr>
          <w:rFonts w:eastAsia="Courier New"/>
        </w:rPr>
        <w:t xml:space="preserve"> </w:t>
      </w:r>
      <w:r>
        <w:t>2010</w:t>
      </w:r>
      <w:r>
        <w:rPr>
          <w:rFonts w:eastAsia="Courier New"/>
        </w:rPr>
        <w:t xml:space="preserve"> </w:t>
      </w:r>
      <w:r>
        <w:t>13:16:10</w:t>
      </w:r>
      <w:r>
        <w:rPr>
          <w:rFonts w:eastAsia="Courier New"/>
        </w:rPr>
        <w:t xml:space="preserve"> </w:t>
      </w:r>
      <w:r>
        <w:t>GMT</w:t>
      </w:r>
      <w:r>
        <w:br/>
        <w:t>Content-type:</w:t>
      </w:r>
      <w:r>
        <w:rPr>
          <w:rFonts w:eastAsia="Courier New"/>
        </w:rPr>
        <w:t xml:space="preserve"> </w:t>
      </w:r>
      <w:r>
        <w:t>application/x-www-form-urlencoded</w:t>
      </w:r>
      <w:r>
        <w:br/>
        <w:t>Content-length:</w:t>
      </w:r>
      <w:r>
        <w:rPr>
          <w:rFonts w:eastAsia="Courier New"/>
        </w:rPr>
        <w:t xml:space="preserve"> </w:t>
      </w:r>
      <w:r>
        <w:t>19</w:t>
      </w:r>
      <w:r>
        <w:br/>
        <w:t>X-Zend-Signature:</w:t>
      </w:r>
      <w:r>
        <w:rPr>
          <w:rFonts w:eastAsia="Courier New"/>
        </w:rPr>
        <w:t xml:space="preserve"> </w:t>
      </w:r>
      <w:r>
        <w:t>angel.eyes;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142a2d33c76eae62d2234f18694c1867a2a491fe3ce78dcd</w:t>
      </w:r>
      <w:r>
        <w:t>f4979df84629d877</w:t>
      </w:r>
      <w:r>
        <w:br/>
      </w:r>
      <w:r>
        <w:br/>
        <w:t>lookInCupboard=TRUE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then</w:t>
      </w:r>
      <w:r>
        <w:rPr>
          <w:rFonts w:eastAsia="Calibri" w:cs="Calibri"/>
        </w:rPr>
        <w:t xml:space="preserve"> </w:t>
      </w:r>
      <w:r>
        <w:t>proceed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generate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signature,</w:t>
      </w:r>
      <w:r>
        <w:rPr>
          <w:rFonts w:eastAsia="Calibri" w:cs="Calibri"/>
        </w:rPr>
        <w:t xml:space="preserve"> </w:t>
      </w:r>
      <w:r>
        <w:t>based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secret</w:t>
      </w:r>
      <w:r>
        <w:rPr>
          <w:rFonts w:eastAsia="Calibri" w:cs="Calibri"/>
        </w:rPr>
        <w:t xml:space="preserve"> </w:t>
      </w:r>
      <w:r>
        <w:t>key.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two</w:t>
      </w:r>
      <w:r>
        <w:rPr>
          <w:rFonts w:eastAsia="Calibri" w:cs="Calibri"/>
        </w:rPr>
        <w:t xml:space="preserve"> </w:t>
      </w:r>
      <w:r>
        <w:t>signatures</w:t>
      </w:r>
      <w:r>
        <w:rPr>
          <w:rFonts w:eastAsia="Calibri" w:cs="Calibri"/>
        </w:rPr>
        <w:t xml:space="preserve"> </w:t>
      </w:r>
      <w:r>
        <w:t>match,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accepted.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2"/>
      </w:pPr>
      <w:r>
        <w:t>Data</w:t>
      </w:r>
      <w:r>
        <w:rPr>
          <w:rFonts w:eastAsia="Cambria"/>
        </w:rPr>
        <w:t xml:space="preserve"> </w:t>
      </w:r>
      <w:r>
        <w:t>Types</w:t>
      </w:r>
    </w:p>
    <w:p w:rsidR="00000000" w:rsidRDefault="000E1975">
      <w:pPr>
        <w:pStyle w:val="Heading3"/>
      </w:pPr>
      <w:r>
        <w:t>Request</w:t>
      </w:r>
      <w:r>
        <w:rPr>
          <w:rFonts w:eastAsia="Cambria"/>
        </w:rPr>
        <w:t xml:space="preserve"> </w:t>
      </w:r>
      <w:r>
        <w:t>Data</w:t>
      </w:r>
      <w:r>
        <w:rPr>
          <w:rFonts w:eastAsia="Cambria"/>
        </w:rPr>
        <w:t xml:space="preserve"> </w:t>
      </w:r>
      <w:r>
        <w:t>Types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</w:t>
      </w:r>
      <w:r>
        <w:t>oded</w:t>
      </w:r>
      <w:r>
        <w:rPr>
          <w:rFonts w:eastAsia="Calibri" w:cs="Calibri"/>
        </w:rPr>
        <w:t xml:space="preserve"> </w:t>
      </w:r>
      <w:r>
        <w:t>into</w:t>
      </w:r>
      <w:r>
        <w:rPr>
          <w:rFonts w:eastAsia="Calibri" w:cs="Calibri"/>
        </w:rPr>
        <w:t xml:space="preserve"> </w:t>
      </w:r>
      <w:r>
        <w:t>several</w:t>
      </w:r>
      <w:r>
        <w:rPr>
          <w:rFonts w:eastAsia="Calibri" w:cs="Calibri"/>
        </w:rPr>
        <w:t xml:space="preserve"> </w:t>
      </w:r>
      <w:r>
        <w:t>primitive</w:t>
      </w:r>
      <w:r>
        <w:rPr>
          <w:rFonts w:eastAsia="Calibri" w:cs="Calibri"/>
        </w:rPr>
        <w:t xml:space="preserve"> </w:t>
      </w:r>
      <w:r>
        <w:t>types.</w:t>
      </w:r>
      <w:r>
        <w:rPr>
          <w:rFonts w:eastAsia="Calibri" w:cs="Calibri"/>
        </w:rPr>
        <w:t xml:space="preserve"> </w:t>
      </w:r>
      <w:r>
        <w:t>Since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eventually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UTF-8</w:t>
      </w:r>
      <w:r>
        <w:rPr>
          <w:rFonts w:eastAsia="Calibri" w:cs="Calibri"/>
        </w:rPr>
        <w:t xml:space="preserve"> </w:t>
      </w:r>
      <w:r>
        <w:t>strings,</w:t>
      </w:r>
      <w:r>
        <w:rPr>
          <w:rFonts w:eastAsia="Calibri" w:cs="Calibri"/>
        </w:rPr>
        <w:t xml:space="preserve"> </w:t>
      </w:r>
      <w:r>
        <w:t>these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mostly</w:t>
      </w:r>
      <w:r>
        <w:rPr>
          <w:rFonts w:eastAsia="Calibri" w:cs="Calibri"/>
        </w:rPr>
        <w:t xml:space="preserve"> </w:t>
      </w:r>
      <w:r>
        <w:t>define</w:t>
      </w:r>
      <w:r>
        <w:rPr>
          <w:rFonts w:eastAsia="Calibri" w:cs="Calibri"/>
        </w:rPr>
        <w:t xml:space="preserve"> </w:t>
      </w:r>
      <w:r>
        <w:t>what</w:t>
      </w:r>
      <w:r>
        <w:rPr>
          <w:rFonts w:eastAsia="Calibri" w:cs="Calibri"/>
        </w:rPr>
        <w:t xml:space="preserve"> </w:t>
      </w:r>
      <w:r>
        <w:t>characters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considered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type.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validation</w:t>
      </w:r>
      <w:r>
        <w:rPr>
          <w:rFonts w:eastAsia="Calibri" w:cs="Calibri"/>
        </w:rPr>
        <w:t xml:space="preserve"> </w:t>
      </w:r>
      <w:r>
        <w:t>rules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apply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parameters</w:t>
      </w:r>
    </w:p>
    <w:p w:rsidR="00000000" w:rsidRDefault="000E1975">
      <w:pPr>
        <w:pStyle w:val="ListParagraph"/>
        <w:numPr>
          <w:ilvl w:val="0"/>
          <w:numId w:val="4"/>
        </w:numPr>
      </w:pPr>
      <w:r>
        <w:t>Boolean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– </w:t>
      </w:r>
      <w:r>
        <w:t>a</w:t>
      </w:r>
      <w:r>
        <w:rPr>
          <w:rFonts w:eastAsia="Calibri" w:cs="Calibri"/>
        </w:rPr>
        <w:t xml:space="preserve"> </w:t>
      </w:r>
      <w:r>
        <w:t>Boolean</w:t>
      </w:r>
      <w:r>
        <w:rPr>
          <w:rFonts w:eastAsia="Calibri" w:cs="Calibri"/>
        </w:rPr>
        <w:t xml:space="preserve"> </w:t>
      </w:r>
      <w:r>
        <w:t>value,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“</w:t>
      </w:r>
      <w:r>
        <w:t>TRUE</w:t>
      </w:r>
      <w:r>
        <w:rPr>
          <w:rFonts w:eastAsia="Calibri" w:cs="Calibri"/>
        </w:rPr>
        <w:t xml:space="preserve">” </w:t>
      </w:r>
      <w:r>
        <w:t>or</w:t>
      </w:r>
      <w:r>
        <w:rPr>
          <w:rFonts w:eastAsia="Calibri" w:cs="Calibri"/>
        </w:rPr>
        <w:t xml:space="preserve"> “</w:t>
      </w:r>
      <w:r>
        <w:t>FALSE</w:t>
      </w:r>
      <w:r>
        <w:rPr>
          <w:rFonts w:eastAsia="Calibri" w:cs="Calibri"/>
        </w:rPr>
        <w:t>”</w:t>
      </w:r>
      <w:r>
        <w:t>,</w:t>
      </w:r>
      <w:r>
        <w:rPr>
          <w:rFonts w:eastAsia="Calibri" w:cs="Calibri"/>
        </w:rPr>
        <w:t xml:space="preserve"> </w:t>
      </w:r>
      <w:r>
        <w:t>case</w:t>
      </w:r>
      <w:r>
        <w:rPr>
          <w:rFonts w:eastAsia="Calibri" w:cs="Calibri"/>
        </w:rPr>
        <w:t xml:space="preserve"> </w:t>
      </w:r>
      <w:r>
        <w:t>insensitive</w:t>
      </w:r>
    </w:p>
    <w:p w:rsidR="00000000" w:rsidRDefault="000E1975">
      <w:pPr>
        <w:pStyle w:val="ListParagraph"/>
        <w:numPr>
          <w:ilvl w:val="0"/>
          <w:numId w:val="4"/>
        </w:numPr>
      </w:pPr>
      <w:r>
        <w:t>Integer</w:t>
      </w:r>
      <w:r>
        <w:rPr>
          <w:rFonts w:eastAsia="Calibri" w:cs="Calibri"/>
        </w:rPr>
        <w:t xml:space="preserve"> – </w:t>
      </w:r>
      <w:r>
        <w:t>an</w:t>
      </w:r>
      <w:r>
        <w:rPr>
          <w:rFonts w:eastAsia="Calibri" w:cs="Calibri"/>
        </w:rPr>
        <w:t xml:space="preserve"> </w:t>
      </w:r>
      <w:r>
        <w:t>integer</w:t>
      </w:r>
      <w:r>
        <w:rPr>
          <w:rFonts w:eastAsia="Calibri" w:cs="Calibri"/>
        </w:rPr>
        <w:t xml:space="preserve"> </w:t>
      </w:r>
      <w:r>
        <w:t>number</w:t>
      </w:r>
    </w:p>
    <w:p w:rsidR="00000000" w:rsidRDefault="000E1975">
      <w:pPr>
        <w:pStyle w:val="ListParagraph"/>
        <w:numPr>
          <w:ilvl w:val="0"/>
          <w:numId w:val="4"/>
        </w:numPr>
      </w:pPr>
      <w:r>
        <w:t>String</w:t>
      </w:r>
      <w:r>
        <w:rPr>
          <w:rFonts w:eastAsia="Calibri" w:cs="Calibri"/>
        </w:rPr>
        <w:t xml:space="preserve"> – </w:t>
      </w:r>
      <w:r>
        <w:t>a</w:t>
      </w:r>
      <w:r>
        <w:rPr>
          <w:rFonts w:eastAsia="Calibri" w:cs="Calibri"/>
        </w:rPr>
        <w:t xml:space="preserve"> </w:t>
      </w:r>
      <w:r>
        <w:t>string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characters</w:t>
      </w:r>
    </w:p>
    <w:p w:rsidR="00000000" w:rsidRDefault="000E1975">
      <w:pPr>
        <w:pStyle w:val="ListParagraph"/>
        <w:numPr>
          <w:ilvl w:val="0"/>
          <w:numId w:val="4"/>
        </w:numPr>
        <w:rPr>
          <w:rFonts w:eastAsia="Calibri" w:cs="Calibri"/>
        </w:rPr>
      </w:pPr>
      <w:r>
        <w:t>TimeStamp</w:t>
      </w:r>
      <w:r>
        <w:rPr>
          <w:rFonts w:eastAsia="Calibri" w:cs="Calibri"/>
        </w:rPr>
        <w:t xml:space="preserve"> – </w:t>
      </w:r>
      <w:r>
        <w:t>Date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hyperlink r:id="rId12" w:history="1">
        <w:r>
          <w:rPr>
            <w:rStyle w:val="Hyperlink"/>
          </w:rPr>
          <w:t>RFC-882/RFC-1123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format</w:t>
        </w:r>
      </w:hyperlink>
      <w:r>
        <w:rPr>
          <w:rFonts w:eastAsia="Calibri" w:cs="Calibri"/>
        </w:rPr>
        <w:t xml:space="preserve"> </w:t>
      </w:r>
      <w:r>
        <w:t>(e.g</w:t>
      </w:r>
      <w:r>
        <w:t>.</w:t>
      </w:r>
      <w:r>
        <w:rPr>
          <w:rFonts w:eastAsia="Calibri" w:cs="Calibri"/>
        </w:rPr>
        <w:t xml:space="preserve"> “</w:t>
      </w:r>
      <w:r>
        <w:t>Sun,</w:t>
      </w:r>
      <w:r>
        <w:rPr>
          <w:rFonts w:eastAsia="Calibri" w:cs="Calibri"/>
        </w:rPr>
        <w:t xml:space="preserve"> </w:t>
      </w:r>
      <w:r>
        <w:t>06</w:t>
      </w:r>
      <w:r>
        <w:rPr>
          <w:rFonts w:eastAsia="Calibri" w:cs="Calibri"/>
        </w:rPr>
        <w:t xml:space="preserve"> </w:t>
      </w:r>
      <w:r>
        <w:t>Nov</w:t>
      </w:r>
      <w:r>
        <w:rPr>
          <w:rFonts w:eastAsia="Calibri" w:cs="Calibri"/>
        </w:rPr>
        <w:t xml:space="preserve"> </w:t>
      </w:r>
      <w:r>
        <w:t>1994</w:t>
      </w:r>
      <w:r>
        <w:rPr>
          <w:rFonts w:eastAsia="Calibri" w:cs="Calibri"/>
        </w:rPr>
        <w:t xml:space="preserve"> </w:t>
      </w:r>
      <w:r>
        <w:t>08:49:37</w:t>
      </w:r>
      <w:r>
        <w:rPr>
          <w:rFonts w:eastAsia="Calibri" w:cs="Calibri"/>
        </w:rPr>
        <w:t xml:space="preserve"> </w:t>
      </w:r>
      <w:r>
        <w:t>GMT</w:t>
      </w:r>
      <w:r>
        <w:rPr>
          <w:rFonts w:eastAsia="Calibri" w:cs="Calibri"/>
        </w:rPr>
        <w:t>“</w:t>
      </w:r>
      <w:r>
        <w:t>);</w:t>
      </w:r>
      <w:r>
        <w:rPr>
          <w:rFonts w:eastAsia="Calibri" w:cs="Calibri"/>
        </w:rPr>
        <w:t xml:space="preserve"> </w:t>
      </w:r>
      <w:r>
        <w:t>Dates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times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always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GMT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zone,</w:t>
      </w:r>
      <w:r>
        <w:rPr>
          <w:rFonts w:eastAsia="Calibri" w:cs="Calibri"/>
        </w:rPr>
        <w:t xml:space="preserve"> </w:t>
      </w:r>
      <w:r>
        <w:t>even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client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default</w:t>
      </w:r>
      <w:r>
        <w:rPr>
          <w:rFonts w:eastAsia="Calibri" w:cs="Calibri"/>
        </w:rPr>
        <w:t xml:space="preserve"> </w:t>
      </w:r>
      <w:r>
        <w:t>time</w:t>
      </w:r>
      <w:r>
        <w:rPr>
          <w:rFonts w:eastAsia="Calibri" w:cs="Calibri"/>
        </w:rPr>
        <w:t xml:space="preserve"> </w:t>
      </w:r>
      <w:r>
        <w:t>zone.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ListParagraph"/>
        <w:numPr>
          <w:ilvl w:val="0"/>
          <w:numId w:val="4"/>
        </w:numPr>
      </w:pPr>
      <w:r>
        <w:t>Array</w:t>
      </w:r>
      <w:r>
        <w:rPr>
          <w:rFonts w:eastAsia="Calibri" w:cs="Calibri"/>
        </w:rPr>
        <w:t xml:space="preserve"> – </w:t>
      </w:r>
      <w:r>
        <w:t>an</w:t>
      </w:r>
      <w:r>
        <w:rPr>
          <w:rFonts w:eastAsia="Calibri" w:cs="Calibri"/>
        </w:rPr>
        <w:t xml:space="preserve"> </w:t>
      </w:r>
      <w:r>
        <w:t>array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values.</w:t>
      </w:r>
      <w:r>
        <w:rPr>
          <w:rFonts w:eastAsia="Calibri" w:cs="Calibri"/>
        </w:rPr>
        <w:t xml:space="preserve"> </w:t>
      </w:r>
      <w:r>
        <w:t>Arrays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adding</w:t>
      </w:r>
      <w:r>
        <w:rPr>
          <w:rFonts w:eastAsia="Calibri" w:cs="Calibri"/>
        </w:rPr>
        <w:t xml:space="preserve"> </w:t>
      </w:r>
      <w:r>
        <w:t>square</w:t>
      </w:r>
      <w:r>
        <w:rPr>
          <w:rFonts w:eastAsia="Calibri" w:cs="Calibri"/>
        </w:rPr>
        <w:t xml:space="preserve"> </w:t>
      </w:r>
      <w:r>
        <w:t>brackets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inc</w:t>
      </w:r>
      <w:r>
        <w:t>rementing</w:t>
      </w:r>
      <w:r>
        <w:rPr>
          <w:rFonts w:eastAsia="Calibri" w:cs="Calibri"/>
        </w:rPr>
        <w:t xml:space="preserve"> </w:t>
      </w:r>
      <w:r>
        <w:t>0-based</w:t>
      </w:r>
      <w:r>
        <w:rPr>
          <w:rFonts w:eastAsia="Calibri" w:cs="Calibri"/>
        </w:rPr>
        <w:t xml:space="preserve"> </w:t>
      </w:r>
      <w:r>
        <w:t>index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name.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array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rPr>
          <w:i/>
        </w:rPr>
        <w:t>fruits</w:t>
      </w:r>
      <w:r>
        <w:rPr>
          <w:rFonts w:eastAsia="Calibri" w:cs="Calibri"/>
          <w:i/>
        </w:rPr>
        <w:t xml:space="preserve"> </w:t>
      </w:r>
      <w:r>
        <w:rPr>
          <w:i/>
        </w:rPr>
        <w:t>=</w:t>
      </w:r>
      <w:r>
        <w:rPr>
          <w:rFonts w:eastAsia="Calibri" w:cs="Calibri"/>
          <w:i/>
        </w:rPr>
        <w:t xml:space="preserve"> </w:t>
      </w:r>
      <w:r>
        <w:rPr>
          <w:i/>
        </w:rPr>
        <w:t>(</w:t>
      </w:r>
      <w:r>
        <w:rPr>
          <w:rFonts w:eastAsia="Calibri" w:cs="Calibri"/>
          <w:i/>
        </w:rPr>
        <w:t>“</w:t>
      </w:r>
      <w:r>
        <w:rPr>
          <w:i/>
        </w:rPr>
        <w:t>apple</w:t>
      </w:r>
      <w:r>
        <w:rPr>
          <w:rFonts w:eastAsia="Calibri" w:cs="Calibri"/>
          <w:i/>
        </w:rPr>
        <w:t>”</w:t>
      </w:r>
      <w:r>
        <w:rPr>
          <w:i/>
        </w:rPr>
        <w:t>,</w:t>
      </w:r>
      <w:r>
        <w:rPr>
          <w:rFonts w:eastAsia="Calibri" w:cs="Calibri"/>
          <w:i/>
        </w:rPr>
        <w:t xml:space="preserve"> “</w:t>
      </w:r>
      <w:r>
        <w:rPr>
          <w:i/>
        </w:rPr>
        <w:t>orange</w:t>
      </w:r>
      <w:r>
        <w:rPr>
          <w:rFonts w:eastAsia="Calibri" w:cs="Calibri"/>
          <w:i/>
        </w:rPr>
        <w:t>”</w:t>
      </w:r>
      <w:r>
        <w:rPr>
          <w:i/>
        </w:rPr>
        <w:t>,</w:t>
      </w:r>
      <w:r>
        <w:rPr>
          <w:rFonts w:eastAsia="Calibri" w:cs="Calibri"/>
          <w:i/>
        </w:rPr>
        <w:t xml:space="preserve"> “</w:t>
      </w:r>
      <w:r>
        <w:rPr>
          <w:i/>
        </w:rPr>
        <w:t>banana</w:t>
      </w:r>
      <w:r>
        <w:rPr>
          <w:rFonts w:eastAsia="Calibri" w:cs="Calibri"/>
          <w:i/>
        </w:rPr>
        <w:t>”</w:t>
      </w:r>
      <w:r>
        <w:rPr>
          <w:i/>
        </w:rPr>
        <w:t>)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follows:</w:t>
      </w:r>
    </w:p>
    <w:p w:rsidR="00000000" w:rsidRDefault="000E1975">
      <w:pPr>
        <w:pStyle w:val="CodeBlock"/>
      </w:pPr>
      <w:r>
        <w:t>fruits[0]=apple&amp;fruits[1]=orange&amp;fruits[2]=banana</w:t>
      </w:r>
    </w:p>
    <w:p w:rsidR="00000000" w:rsidRDefault="000E1975">
      <w:pPr>
        <w:pStyle w:val="ListParagraph"/>
      </w:pPr>
      <w:r>
        <w:t>Since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names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URL-encod</w:t>
      </w:r>
      <w:r>
        <w:t>ed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above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actually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sent</w:t>
      </w:r>
      <w:r>
        <w:rPr>
          <w:rFonts w:eastAsia="Calibri" w:cs="Calibri"/>
        </w:rPr>
        <w:t xml:space="preserve"> </w:t>
      </w:r>
      <w:r>
        <w:t>as:</w:t>
      </w:r>
    </w:p>
    <w:p w:rsidR="00000000" w:rsidRDefault="000E1975">
      <w:pPr>
        <w:pStyle w:val="CodeBlock"/>
      </w:pPr>
      <w:r>
        <w:t>fruits%5B0%5D=apple&amp;fruits%5B1%5D=orange&amp;fruits%5B2%5D=banana</w:t>
      </w:r>
    </w:p>
    <w:p w:rsidR="00000000" w:rsidRDefault="000E1975">
      <w:pPr>
        <w:pStyle w:val="ListParagraph"/>
        <w:numPr>
          <w:ilvl w:val="0"/>
          <w:numId w:val="4"/>
        </w:numPr>
        <w:rPr>
          <w:rFonts w:eastAsia="Calibri" w:cs="Calibri"/>
        </w:rPr>
      </w:pPr>
      <w:r>
        <w:t>Hashmap</w:t>
      </w:r>
      <w:r>
        <w:rPr>
          <w:rFonts w:eastAsia="Calibri" w:cs="Calibri"/>
        </w:rPr>
        <w:t xml:space="preserve"> – </w:t>
      </w:r>
      <w:r>
        <w:t>a</w:t>
      </w:r>
      <w:r>
        <w:rPr>
          <w:rFonts w:eastAsia="Calibri" w:cs="Calibri"/>
        </w:rPr>
        <w:t xml:space="preserve"> </w:t>
      </w:r>
      <w:r>
        <w:t>hash</w:t>
      </w:r>
      <w:r>
        <w:rPr>
          <w:rFonts w:eastAsia="Calibri" w:cs="Calibri"/>
        </w:rPr>
        <w:t xml:space="preserve"> </w:t>
      </w:r>
      <w:r>
        <w:t>map</w:t>
      </w:r>
      <w:r>
        <w:rPr>
          <w:rFonts w:eastAsia="Calibri" w:cs="Calibri"/>
        </w:rPr>
        <w:t xml:space="preserve"> </w:t>
      </w:r>
      <w:r>
        <w:t>(associative</w:t>
      </w:r>
      <w:r>
        <w:rPr>
          <w:rFonts w:eastAsia="Calibri" w:cs="Calibri"/>
        </w:rPr>
        <w:t xml:space="preserve"> </w:t>
      </w:r>
      <w:r>
        <w:t>array)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values;</w:t>
      </w:r>
      <w:r>
        <w:rPr>
          <w:rFonts w:eastAsia="Calibri" w:cs="Calibri"/>
        </w:rPr>
        <w:t xml:space="preserve"> </w:t>
      </w:r>
      <w:r>
        <w:t>Hashmaps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square</w:t>
      </w:r>
      <w:r>
        <w:rPr>
          <w:rFonts w:eastAsia="Calibri" w:cs="Calibri"/>
        </w:rPr>
        <w:t xml:space="preserve"> </w:t>
      </w:r>
      <w:r>
        <w:t>brackets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name,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key</w:t>
      </w:r>
      <w:r>
        <w:rPr>
          <w:rFonts w:eastAsia="Calibri" w:cs="Calibri"/>
        </w:rPr>
        <w:t xml:space="preserve"> </w:t>
      </w:r>
      <w:r>
        <w:t>name</w:t>
      </w:r>
      <w:r>
        <w:rPr>
          <w:rFonts w:eastAsia="Calibri" w:cs="Calibri"/>
        </w:rPr>
        <w:t xml:space="preserve"> </w:t>
      </w:r>
      <w:r>
        <w:t>inside</w:t>
      </w:r>
      <w:r>
        <w:rPr>
          <w:rFonts w:eastAsia="Calibri" w:cs="Calibri"/>
        </w:rPr>
        <w:t xml:space="preserve"> </w:t>
      </w:r>
      <w:r>
        <w:t>t</w:t>
      </w:r>
      <w:r>
        <w:t>he</w:t>
      </w:r>
      <w:r>
        <w:rPr>
          <w:rFonts w:eastAsia="Calibri" w:cs="Calibri"/>
        </w:rPr>
        <w:t xml:space="preserve"> </w:t>
      </w:r>
      <w:r>
        <w:t>square</w:t>
      </w:r>
      <w:r>
        <w:rPr>
          <w:rFonts w:eastAsia="Calibri" w:cs="Calibri"/>
        </w:rPr>
        <w:t xml:space="preserve"> </w:t>
      </w:r>
      <w:r>
        <w:t>brackets</w:t>
      </w:r>
      <w:r>
        <w:rPr>
          <w:rFonts w:eastAsia="Calibri" w:cs="Calibri"/>
        </w:rPr>
        <w:t xml:space="preserve"> </w:t>
      </w:r>
      <w:r>
        <w:t>(unlike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Array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number</w:t>
      </w:r>
      <w:r>
        <w:rPr>
          <w:rFonts w:eastAsia="Calibri" w:cs="Calibri"/>
        </w:rPr>
        <w:t xml:space="preserve"> </w:t>
      </w:r>
      <w:r>
        <w:t>based</w:t>
      </w:r>
      <w:r>
        <w:rPr>
          <w:rFonts w:eastAsia="Calibri" w:cs="Calibri"/>
        </w:rPr>
        <w:t xml:space="preserve"> </w:t>
      </w:r>
      <w:r>
        <w:t>index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used).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example,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hash</w:t>
      </w:r>
      <w:r>
        <w:rPr>
          <w:rFonts w:eastAsia="Calibri" w:cs="Calibri"/>
        </w:rPr>
        <w:t xml:space="preserve"> </w:t>
      </w:r>
      <w:r>
        <w:t>map</w:t>
      </w:r>
      <w:r>
        <w:rPr>
          <w:rFonts w:eastAsia="Calibri" w:cs="Calibri"/>
        </w:rPr>
        <w:t xml:space="preserve"> </w:t>
      </w:r>
      <w:r>
        <w:t>UserInfo</w:t>
      </w:r>
      <w:r>
        <w:rPr>
          <w:rFonts w:eastAsia="Calibri" w:cs="Calibri"/>
        </w:rPr>
        <w:t xml:space="preserve"> </w:t>
      </w:r>
      <w:r>
        <w:t>=</w:t>
      </w:r>
      <w:r>
        <w:rPr>
          <w:rFonts w:eastAsia="Calibri" w:cs="Calibri"/>
        </w:rPr>
        <w:t xml:space="preserve"> </w:t>
      </w:r>
      <w:r>
        <w:t>{</w:t>
      </w:r>
      <w:r>
        <w:rPr>
          <w:rFonts w:eastAsia="Calibri" w:cs="Calibri"/>
        </w:rPr>
        <w:t xml:space="preserve"> </w:t>
      </w:r>
      <w:r>
        <w:t>name:</w:t>
      </w:r>
      <w:r>
        <w:rPr>
          <w:rFonts w:eastAsia="Calibri" w:cs="Calibri"/>
        </w:rPr>
        <w:t xml:space="preserve"> </w:t>
      </w:r>
      <w:r>
        <w:t>Tuco,</w:t>
      </w:r>
      <w:r>
        <w:rPr>
          <w:rFonts w:eastAsia="Calibri" w:cs="Calibri"/>
        </w:rPr>
        <w:t xml:space="preserve"> </w:t>
      </w:r>
      <w:r>
        <w:t>lastname:</w:t>
      </w:r>
      <w:r>
        <w:rPr>
          <w:rFonts w:eastAsia="Calibri" w:cs="Calibri"/>
        </w:rPr>
        <w:t xml:space="preserve"> </w:t>
      </w:r>
      <w:r>
        <w:t>Ramirez</w:t>
      </w:r>
      <w:r>
        <w:rPr>
          <w:rFonts w:eastAsia="Calibri" w:cs="Calibri"/>
        </w:rPr>
        <w:t xml:space="preserve"> </w:t>
      </w:r>
      <w:r>
        <w:t>}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follows: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CodeBlock"/>
        <w:rPr>
          <w:rFonts w:eastAsia="Courier New"/>
        </w:rPr>
      </w:pPr>
      <w:r>
        <w:t>UserInfo[name]=Tuco&amp;UserInfo[lastname]=Ramirez</w:t>
      </w:r>
      <w:r>
        <w:rPr>
          <w:rFonts w:eastAsia="Courier New"/>
        </w:rPr>
        <w:t xml:space="preserve"> </w:t>
      </w:r>
    </w:p>
    <w:p w:rsidR="00000000" w:rsidRDefault="000E1975">
      <w:pPr>
        <w:pStyle w:val="ListParagraph"/>
        <w:rPr>
          <w:rFonts w:eastAsia="Calibri" w:cs="Calibri"/>
        </w:rPr>
      </w:pPr>
      <w:r>
        <w:t>Since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paramete</w:t>
      </w:r>
      <w:r>
        <w:t>r</w:t>
      </w:r>
      <w:r>
        <w:rPr>
          <w:rFonts w:eastAsia="Calibri" w:cs="Calibri"/>
        </w:rPr>
        <w:t xml:space="preserve"> </w:t>
      </w:r>
      <w:r>
        <w:t>names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URL-encoded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above</w:t>
      </w:r>
      <w:r>
        <w:rPr>
          <w:rFonts w:eastAsia="Calibri" w:cs="Calibri"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actually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sent</w:t>
      </w:r>
      <w:r>
        <w:rPr>
          <w:rFonts w:eastAsia="Calibri" w:cs="Calibri"/>
        </w:rPr>
        <w:t xml:space="preserve"> </w:t>
      </w:r>
      <w:r>
        <w:t>as: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CodeBlock"/>
        <w:rPr>
          <w:rFonts w:eastAsia="Courier New"/>
        </w:rPr>
      </w:pPr>
      <w:r>
        <w:t>UserInfo%5Bname%5D=Tuco&amp;UserInfo%5Blastname%5D=Ramirez</w:t>
      </w:r>
      <w:r>
        <w:rPr>
          <w:rFonts w:eastAsia="Courier New"/>
        </w:rPr>
        <w:t xml:space="preserve"> </w:t>
      </w:r>
    </w:p>
    <w:p w:rsidR="00000000" w:rsidRDefault="000E1975">
      <w:pPr>
        <w:pStyle w:val="Heading3"/>
      </w:pPr>
      <w:r>
        <w:t>Response</w:t>
      </w:r>
      <w:r>
        <w:rPr>
          <w:rFonts w:eastAsia="Cambria"/>
        </w:rPr>
        <w:t xml:space="preserve"> </w:t>
      </w:r>
      <w:r>
        <w:t>Data</w:t>
      </w:r>
      <w:r>
        <w:rPr>
          <w:rFonts w:eastAsia="Cambria"/>
        </w:rPr>
        <w:t xml:space="preserve"> </w:t>
      </w:r>
      <w:r>
        <w:t>Types</w:t>
      </w:r>
    </w:p>
    <w:p w:rsidR="00000000" w:rsidRDefault="000E1975">
      <w:pPr>
        <w:rPr>
          <w:rFonts w:eastAsia="Calibri" w:cs="Calibri"/>
        </w:rPr>
      </w:pPr>
      <w:r>
        <w:t>Response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XML.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allows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complex</w:t>
      </w:r>
      <w:r>
        <w:rPr>
          <w:rFonts w:eastAsia="Calibri" w:cs="Calibri"/>
        </w:rPr>
        <w:t xml:space="preserve"> </w:t>
      </w:r>
      <w:r>
        <w:t>object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i</w:t>
      </w:r>
      <w:r>
        <w:t>n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data.</w:t>
      </w:r>
      <w:r>
        <w:rPr>
          <w:rFonts w:eastAsia="Calibri" w:cs="Calibri"/>
        </w:rPr>
        <w:t xml:space="preserve"> 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following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possible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addition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scalar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defined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data</w:t>
      </w:r>
      <w:r>
        <w:rPr>
          <w:rFonts w:eastAsia="Calibri" w:cs="Calibri"/>
        </w:rPr>
        <w:t xml:space="preserve"> </w:t>
      </w:r>
      <w:r>
        <w:t>types</w:t>
      </w:r>
      <w:r>
        <w:rPr>
          <w:rFonts w:eastAsia="Calibri" w:cs="Calibri"/>
        </w:rPr>
        <w:t xml:space="preserve"> </w:t>
      </w:r>
      <w:r>
        <w:t>(Boolean,</w:t>
      </w:r>
      <w:r>
        <w:rPr>
          <w:rFonts w:eastAsia="Calibri" w:cs="Calibri"/>
        </w:rPr>
        <w:t xml:space="preserve"> </w:t>
      </w:r>
      <w:r>
        <w:t>Integer,</w:t>
      </w:r>
      <w:r>
        <w:rPr>
          <w:rFonts w:eastAsia="Calibri" w:cs="Calibri"/>
        </w:rPr>
        <w:t xml:space="preserve"> </w:t>
      </w:r>
      <w:r>
        <w:t>String,</w:t>
      </w:r>
      <w:r>
        <w:rPr>
          <w:rFonts w:eastAsia="Calibri" w:cs="Calibri"/>
        </w:rPr>
        <w:t xml:space="preserve"> </w:t>
      </w:r>
      <w:r>
        <w:t>TimeStamp).</w:t>
      </w:r>
    </w:p>
    <w:p w:rsidR="00000000" w:rsidRDefault="000E1975">
      <w:pPr>
        <w:rPr>
          <w:rFonts w:eastAsia="Calibri" w:cs="Calibri"/>
        </w:rPr>
      </w:pPr>
      <w:r>
        <w:lastRenderedPageBreak/>
        <w:t>Each</w:t>
      </w:r>
      <w:r>
        <w:rPr>
          <w:rFonts w:eastAsia="Calibri" w:cs="Calibri"/>
        </w:rPr>
        <w:t xml:space="preserve"> </w:t>
      </w:r>
      <w:r>
        <w:t>complex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element,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properties</w:t>
      </w:r>
      <w:r>
        <w:rPr>
          <w:rFonts w:eastAsia="Calibri" w:cs="Calibri"/>
        </w:rPr>
        <w:t xml:space="preserve"> </w:t>
      </w:r>
      <w:r>
        <w:t>represented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sub-element</w:t>
      </w:r>
      <w:r>
        <w:t>s.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element</w:t>
      </w:r>
      <w:r>
        <w:rPr>
          <w:rFonts w:eastAsia="Calibri" w:cs="Calibri"/>
        </w:rPr>
        <w:t xml:space="preserve"> </w:t>
      </w:r>
      <w:r>
        <w:t>names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always</w:t>
      </w:r>
      <w:r>
        <w:rPr>
          <w:rFonts w:eastAsia="Calibri" w:cs="Calibri"/>
        </w:rPr>
        <w:t xml:space="preserve"> </w:t>
      </w:r>
      <w:r>
        <w:t>use</w:t>
      </w:r>
      <w:r>
        <w:rPr>
          <w:rFonts w:eastAsia="Calibri" w:cs="Calibri"/>
        </w:rPr>
        <w:t xml:space="preserve"> </w:t>
      </w:r>
      <w:r>
        <w:t>camelCase</w:t>
      </w:r>
      <w:r>
        <w:rPr>
          <w:rFonts w:eastAsia="Calibri" w:cs="Calibri"/>
        </w:rPr>
        <w:t xml:space="preserve"> </w:t>
      </w:r>
      <w:r>
        <w:t>notation</w:t>
      </w:r>
      <w:r>
        <w:rPr>
          <w:rFonts w:eastAsia="Calibri" w:cs="Calibri"/>
        </w:rPr>
        <w:t xml:space="preserve"> </w:t>
      </w:r>
      <w:r>
        <w:t>(first</w:t>
      </w:r>
      <w:r>
        <w:rPr>
          <w:rFonts w:eastAsia="Calibri" w:cs="Calibri"/>
        </w:rPr>
        <w:t xml:space="preserve"> </w:t>
      </w:r>
      <w:r>
        <w:t>character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lower</w:t>
      </w:r>
      <w:r>
        <w:rPr>
          <w:rFonts w:eastAsia="Calibri" w:cs="Calibri"/>
        </w:rPr>
        <w:t xml:space="preserve"> </w:t>
      </w:r>
      <w:r>
        <w:t>case).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Heading4"/>
      </w:pPr>
      <w:bookmarkStart w:id="14" w:name="_MessageList"/>
      <w:r>
        <w:t>messageList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0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messages</w:t>
      </w:r>
    </w:p>
    <w:tbl>
      <w:tblPr>
        <w:tblW w:w="0" w:type="auto"/>
        <w:tblInd w:w="108" w:type="dxa"/>
        <w:tblLayout w:type="fixed"/>
        <w:tblLook w:val="0000"/>
      </w:tblPr>
      <w:tblGrid>
        <w:gridCol w:w="1425"/>
        <w:gridCol w:w="933"/>
        <w:gridCol w:w="897"/>
        <w:gridCol w:w="5611"/>
      </w:tblGrid>
      <w:tr w:rsidR="00000000">
        <w:tc>
          <w:tcPr>
            <w:tcW w:w="1425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Parameter</w:t>
            </w:r>
          </w:p>
        </w:tc>
        <w:tc>
          <w:tcPr>
            <w:tcW w:w="933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Type</w:t>
            </w:r>
          </w:p>
        </w:tc>
        <w:tc>
          <w:tcPr>
            <w:tcW w:w="897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#</w:t>
            </w:r>
          </w:p>
        </w:tc>
        <w:tc>
          <w:tcPr>
            <w:tcW w:w="5611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425" w:type="dxa"/>
            <w:shd w:val="clear" w:color="auto" w:fill="auto"/>
          </w:tcPr>
          <w:p w:rsidR="00000000" w:rsidRDefault="000E1975">
            <w:pPr>
              <w:tabs>
                <w:tab w:val="left" w:pos="880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info</w:t>
            </w:r>
          </w:p>
        </w:tc>
        <w:tc>
          <w:tcPr>
            <w:tcW w:w="9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0+</w:t>
            </w:r>
          </w:p>
        </w:tc>
        <w:tc>
          <w:tcPr>
            <w:tcW w:w="5611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Info-level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appear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times)</w:t>
            </w:r>
          </w:p>
        </w:tc>
      </w:tr>
      <w:tr w:rsidR="00000000">
        <w:tc>
          <w:tcPr>
            <w:tcW w:w="1425" w:type="dxa"/>
            <w:shd w:val="clear" w:color="auto" w:fill="auto"/>
          </w:tcPr>
          <w:p w:rsidR="00000000" w:rsidRDefault="000E1975">
            <w:pPr>
              <w:tabs>
                <w:tab w:val="left" w:pos="880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warning</w:t>
            </w:r>
          </w:p>
        </w:tc>
        <w:tc>
          <w:tcPr>
            <w:tcW w:w="9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0+</w:t>
            </w:r>
          </w:p>
        </w:tc>
        <w:tc>
          <w:tcPr>
            <w:tcW w:w="5611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Warning-level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appear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times)</w:t>
            </w:r>
          </w:p>
        </w:tc>
      </w:tr>
      <w:tr w:rsidR="00000000">
        <w:tc>
          <w:tcPr>
            <w:tcW w:w="142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</w:p>
        </w:tc>
        <w:tc>
          <w:tcPr>
            <w:tcW w:w="9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0+</w:t>
            </w:r>
          </w:p>
        </w:tc>
        <w:tc>
          <w:tcPr>
            <w:tcW w:w="561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Error-level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appear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0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times)</w:t>
            </w:r>
          </w:p>
        </w:tc>
      </w:tr>
    </w:tbl>
    <w:p w:rsidR="00000000" w:rsidRDefault="000E1975">
      <w:pPr>
        <w:pStyle w:val="Heading4"/>
        <w:rPr>
          <w:rFonts w:eastAsia="Times New Roman" w:cs="Times New Roman"/>
          <w:lang w:eastAsia="ar-SA" w:bidi="ar-SA"/>
        </w:rPr>
      </w:pPr>
      <w:bookmarkStart w:id="15" w:name="_ServerInfo"/>
      <w:bookmarkStart w:id="16" w:name="_ServerInfo_1"/>
      <w:r>
        <w:rPr>
          <w:rFonts w:eastAsia="Times New Roman" w:cs="Times New Roman"/>
          <w:lang w:eastAsia="ar-SA" w:bidi="ar-SA"/>
        </w:rPr>
        <w:t>serverInfo</w:t>
      </w:r>
    </w:p>
    <w:p w:rsidR="00000000" w:rsidRDefault="000E1975">
      <w:r>
        <w:t>An</w:t>
      </w:r>
      <w:r>
        <w:rPr>
          <w:rFonts w:eastAsia="Calibri" w:cs="Calibri"/>
        </w:rPr>
        <w:t xml:space="preserve"> </w:t>
      </w:r>
      <w:r>
        <w:t>object</w:t>
      </w:r>
      <w:r>
        <w:rPr>
          <w:rFonts w:eastAsia="Calibri" w:cs="Calibri"/>
        </w:rPr>
        <w:t xml:space="preserve"> </w:t>
      </w:r>
      <w:r>
        <w:t>representing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single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</w:p>
    <w:tbl>
      <w:tblPr>
        <w:tblW w:w="0" w:type="auto"/>
        <w:tblInd w:w="108" w:type="dxa"/>
        <w:tblLayout w:type="fixed"/>
        <w:tblLook w:val="0000"/>
      </w:tblPr>
      <w:tblGrid>
        <w:gridCol w:w="1575"/>
        <w:gridCol w:w="1491"/>
        <w:gridCol w:w="802"/>
        <w:gridCol w:w="4998"/>
      </w:tblGrid>
      <w:tr w:rsidR="00000000">
        <w:tc>
          <w:tcPr>
            <w:tcW w:w="1575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Parameter</w:t>
            </w:r>
          </w:p>
        </w:tc>
        <w:tc>
          <w:tcPr>
            <w:tcW w:w="1491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Type</w:t>
            </w:r>
          </w:p>
        </w:tc>
        <w:tc>
          <w:tcPr>
            <w:tcW w:w="802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#</w:t>
            </w:r>
          </w:p>
        </w:tc>
        <w:tc>
          <w:tcPr>
            <w:tcW w:w="4998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575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id</w:t>
            </w:r>
          </w:p>
        </w:tc>
        <w:tc>
          <w:tcPr>
            <w:tcW w:w="14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Integer</w:t>
            </w:r>
          </w:p>
        </w:tc>
        <w:tc>
          <w:tcPr>
            <w:tcW w:w="80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9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15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name</w:t>
            </w:r>
          </w:p>
        </w:tc>
        <w:tc>
          <w:tcPr>
            <w:tcW w:w="14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0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998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name</w:t>
            </w:r>
          </w:p>
        </w:tc>
      </w:tr>
      <w:tr w:rsidR="00000000">
        <w:tc>
          <w:tcPr>
            <w:tcW w:w="15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address</w:t>
            </w:r>
          </w:p>
        </w:tc>
        <w:tc>
          <w:tcPr>
            <w:tcW w:w="14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0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998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address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URL</w:t>
            </w:r>
          </w:p>
        </w:tc>
      </w:tr>
      <w:tr w:rsidR="00000000">
        <w:tc>
          <w:tcPr>
            <w:tcW w:w="15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status</w:t>
            </w:r>
          </w:p>
        </w:tc>
        <w:tc>
          <w:tcPr>
            <w:tcW w:w="14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80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998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Status.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following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values: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OK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shuttingDown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startingUp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pendingRestart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restarting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misconfigured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extensionMismatch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daemonMismatch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applicationMismatch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1.1)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notResponding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disabled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removed</w:t>
            </w:r>
          </w:p>
          <w:p w:rsidR="00000000" w:rsidRDefault="000E1975">
            <w:pPr>
              <w:pStyle w:val="ListParagraph"/>
              <w:numPr>
                <w:ilvl w:val="0"/>
                <w:numId w:val="6"/>
              </w:numPr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unknown</w:t>
            </w:r>
          </w:p>
        </w:tc>
      </w:tr>
      <w:tr w:rsidR="00000000">
        <w:tc>
          <w:tcPr>
            <w:tcW w:w="15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messageList</w:t>
            </w:r>
          </w:p>
        </w:tc>
        <w:tc>
          <w:tcPr>
            <w:tcW w:w="14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messageList</w:t>
            </w:r>
          </w:p>
        </w:tc>
        <w:tc>
          <w:tcPr>
            <w:tcW w:w="80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998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empty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show.</w:t>
            </w:r>
          </w:p>
        </w:tc>
      </w:tr>
    </w:tbl>
    <w:p w:rsidR="00000000" w:rsidRDefault="000E1975">
      <w:bookmarkStart w:id="17" w:name="_ServersList"/>
      <w:bookmarkStart w:id="18" w:name="_ServersList_1"/>
    </w:p>
    <w:p w:rsidR="00000000" w:rsidRDefault="000E1975">
      <w:pPr>
        <w:pStyle w:val="Heading4"/>
      </w:pPr>
      <w:r>
        <w:t>serversList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servers</w:t>
      </w:r>
    </w:p>
    <w:tbl>
      <w:tblPr>
        <w:tblW w:w="0" w:type="auto"/>
        <w:tblInd w:w="108" w:type="dxa"/>
        <w:tblLayout w:type="fixed"/>
        <w:tblLook w:val="0000"/>
      </w:tblPr>
      <w:tblGrid>
        <w:gridCol w:w="1527"/>
        <w:gridCol w:w="1276"/>
        <w:gridCol w:w="565"/>
        <w:gridCol w:w="5498"/>
      </w:tblGrid>
      <w:tr w:rsidR="00000000">
        <w:tc>
          <w:tcPr>
            <w:tcW w:w="1527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Parameter</w:t>
            </w:r>
          </w:p>
        </w:tc>
        <w:tc>
          <w:tcPr>
            <w:tcW w:w="1276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Type</w:t>
            </w:r>
          </w:p>
        </w:tc>
        <w:tc>
          <w:tcPr>
            <w:tcW w:w="565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#</w:t>
            </w:r>
          </w:p>
        </w:tc>
        <w:tc>
          <w:tcPr>
            <w:tcW w:w="5498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527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serversList</w:t>
            </w:r>
          </w:p>
        </w:tc>
        <w:tc>
          <w:tcPr>
            <w:tcW w:w="127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serverInfo</w:t>
            </w:r>
          </w:p>
        </w:tc>
        <w:tc>
          <w:tcPr>
            <w:tcW w:w="56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0+</w:t>
            </w:r>
          </w:p>
        </w:tc>
        <w:tc>
          <w:tcPr>
            <w:tcW w:w="5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</w:t>
            </w:r>
            <w:r>
              <w:rPr>
                <w:lang w:eastAsia="ar-SA" w:bidi="ar-SA"/>
              </w:rPr>
              <w:t>nformation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appear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once)</w:t>
            </w:r>
          </w:p>
        </w:tc>
      </w:tr>
    </w:tbl>
    <w:p w:rsidR="00000000" w:rsidRDefault="000E1975">
      <w:pPr>
        <w:pStyle w:val="Heading4"/>
        <w:rPr>
          <w:rFonts w:eastAsia="Times New Roman" w:cs="Times New Roman"/>
          <w:lang w:eastAsia="ar-SA" w:bidi="ar-SA"/>
        </w:rPr>
      </w:pPr>
      <w:bookmarkStart w:id="19" w:name="_systemInfo"/>
      <w:r>
        <w:rPr>
          <w:rFonts w:eastAsia="Times New Roman" w:cs="Times New Roman"/>
          <w:lang w:eastAsia="ar-SA" w:bidi="ar-SA"/>
        </w:rPr>
        <w:t>systemInfo</w:t>
      </w:r>
    </w:p>
    <w:p w:rsidR="00000000" w:rsidRDefault="000E1975">
      <w:r>
        <w:t>Generic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system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accessed</w:t>
      </w:r>
    </w:p>
    <w:tbl>
      <w:tblPr>
        <w:tblW w:w="0" w:type="auto"/>
        <w:tblInd w:w="108" w:type="dxa"/>
        <w:tblLayout w:type="fixed"/>
        <w:tblLook w:val="0000"/>
      </w:tblPr>
      <w:tblGrid>
        <w:gridCol w:w="2472"/>
        <w:gridCol w:w="1521"/>
        <w:gridCol w:w="375"/>
        <w:gridCol w:w="4498"/>
      </w:tblGrid>
      <w:tr w:rsidR="00000000">
        <w:tc>
          <w:tcPr>
            <w:tcW w:w="2472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Parameter</w:t>
            </w:r>
          </w:p>
        </w:tc>
        <w:tc>
          <w:tcPr>
            <w:tcW w:w="1521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Type</w:t>
            </w:r>
          </w:p>
        </w:tc>
        <w:tc>
          <w:tcPr>
            <w:tcW w:w="375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#</w:t>
            </w:r>
          </w:p>
        </w:tc>
        <w:tc>
          <w:tcPr>
            <w:tcW w:w="4498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Description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status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Global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status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information.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of:</w:t>
            </w:r>
          </w:p>
          <w:p w:rsidR="00000000" w:rsidRDefault="000E1975">
            <w:pPr>
              <w:pStyle w:val="ListParagraph"/>
              <w:numPr>
                <w:ilvl w:val="0"/>
                <w:numId w:val="13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OK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system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operational</w:t>
            </w:r>
          </w:p>
          <w:p w:rsidR="00000000" w:rsidRDefault="000E1975">
            <w:pPr>
              <w:pStyle w:val="ListParagraph"/>
              <w:numPr>
                <w:ilvl w:val="0"/>
                <w:numId w:val="13"/>
              </w:numPr>
              <w:tabs>
                <w:tab w:val="left" w:pos="1840"/>
              </w:tabs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notLicensed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system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ZSCM,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means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nodes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operating.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  <w:p w:rsidR="00000000" w:rsidRDefault="000E1975">
            <w:pPr>
              <w:pStyle w:val="ListParagraph"/>
              <w:numPr>
                <w:ilvl w:val="0"/>
                <w:numId w:val="13"/>
              </w:numPr>
              <w:tabs>
                <w:tab w:val="left" w:pos="1840"/>
              </w:tabs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pendingRestart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system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pending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PHP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restart.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edition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of:</w:t>
            </w:r>
          </w:p>
          <w:p w:rsidR="00000000" w:rsidRDefault="000E1975">
            <w:pPr>
              <w:pStyle w:val="ListParagraph"/>
              <w:numPr>
                <w:ilvl w:val="0"/>
                <w:numId w:val="11"/>
              </w:numPr>
              <w:tabs>
                <w:tab w:val="left" w:pos="1840"/>
              </w:tabs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ZendServer</w:t>
            </w:r>
          </w:p>
          <w:p w:rsidR="00000000" w:rsidRDefault="000E1975">
            <w:pPr>
              <w:pStyle w:val="ListParagraph"/>
              <w:numPr>
                <w:ilvl w:val="0"/>
                <w:numId w:val="11"/>
              </w:numPr>
              <w:tabs>
                <w:tab w:val="left" w:pos="1840"/>
              </w:tabs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ZendServerClusterMan</w:t>
            </w:r>
            <w:r>
              <w:rPr>
                <w:rFonts w:eastAsia="Times New Roman" w:cs="Times New Roman"/>
                <w:lang w:eastAsia="ar-SA" w:bidi="ar-SA"/>
              </w:rPr>
              <w:t>ager</w:t>
            </w:r>
          </w:p>
          <w:p w:rsidR="00000000" w:rsidRDefault="000E1975">
            <w:pPr>
              <w:pStyle w:val="ListParagraph"/>
              <w:numPr>
                <w:ilvl w:val="0"/>
                <w:numId w:val="11"/>
              </w:numPr>
              <w:tabs>
                <w:tab w:val="left" w:pos="1840"/>
              </w:tabs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lastRenderedPageBreak/>
              <w:t>ZendServerCommunityEdition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lastRenderedPageBreak/>
              <w:t>zendServerVersion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Full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(e.g.</w:t>
            </w:r>
            <w:r>
              <w:rPr>
                <w:rFonts w:eastAsia="Calibri" w:cs="Calibri"/>
                <w:lang w:eastAsia="ar-SA" w:bidi="ar-SA"/>
              </w:rPr>
              <w:t xml:space="preserve"> “</w:t>
            </w:r>
            <w:r>
              <w:rPr>
                <w:lang w:eastAsia="ar-SA" w:bidi="ar-SA"/>
              </w:rPr>
              <w:t>5.0.4</w:t>
            </w:r>
            <w:r>
              <w:rPr>
                <w:rFonts w:eastAsia="Calibri" w:cs="Calibri"/>
                <w:lang w:eastAsia="ar-SA" w:bidi="ar-SA"/>
              </w:rPr>
              <w:t>”</w:t>
            </w:r>
            <w:r>
              <w:rPr>
                <w:lang w:eastAsia="ar-SA" w:bidi="ar-SA"/>
              </w:rPr>
              <w:t>)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supportedApiVersions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Comma-separated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supported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Web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API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phpVersion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Full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PHP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</w:t>
            </w:r>
            <w:r>
              <w:rPr>
                <w:lang w:eastAsia="ar-SA" w:bidi="ar-SA"/>
              </w:rPr>
              <w:t>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(e.g.</w:t>
            </w:r>
            <w:r>
              <w:rPr>
                <w:rFonts w:eastAsia="Calibri" w:cs="Calibri"/>
                <w:lang w:eastAsia="ar-SA" w:bidi="ar-SA"/>
              </w:rPr>
              <w:t xml:space="preserve"> “</w:t>
            </w:r>
            <w:r>
              <w:rPr>
                <w:lang w:eastAsia="ar-SA" w:bidi="ar-SA"/>
              </w:rPr>
              <w:t>5.3.3</w:t>
            </w:r>
            <w:r>
              <w:rPr>
                <w:rFonts w:eastAsia="Calibri" w:cs="Calibri"/>
                <w:lang w:eastAsia="ar-SA" w:bidi="ar-SA"/>
              </w:rPr>
              <w:t>”</w:t>
            </w:r>
            <w:r>
              <w:rPr>
                <w:lang w:eastAsia="ar-SA" w:bidi="ar-SA"/>
              </w:rPr>
              <w:t>)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operatingSystem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string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identifying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system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deploymentVersion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String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representing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schema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Deployment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serverLincenseInfo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licenseInfo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Information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about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running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contain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node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information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managerLicenseInfo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licenseInfo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Information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about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2472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messageList</w:t>
            </w:r>
          </w:p>
        </w:tc>
        <w:tc>
          <w:tcPr>
            <w:tcW w:w="152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messageList</w:t>
            </w:r>
          </w:p>
        </w:tc>
        <w:tc>
          <w:tcPr>
            <w:tcW w:w="37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4498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messages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empty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</w:t>
            </w:r>
            <w:r>
              <w:rPr>
                <w:lang w:eastAsia="ar-SA" w:bidi="ar-SA"/>
              </w:rPr>
              <w:t>ssages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show.</w:t>
            </w:r>
          </w:p>
        </w:tc>
      </w:tr>
    </w:tbl>
    <w:p w:rsidR="00000000" w:rsidRDefault="000E1975">
      <w:pPr>
        <w:pStyle w:val="Heading4"/>
        <w:rPr>
          <w:rFonts w:eastAsia="Times New Roman" w:cs="Times New Roman"/>
          <w:lang w:eastAsia="ar-SA" w:bidi="ar-SA"/>
        </w:rPr>
      </w:pPr>
      <w:r>
        <w:rPr>
          <w:rFonts w:eastAsia="Times New Roman" w:cs="Times New Roman"/>
          <w:lang w:eastAsia="ar-SA" w:bidi="ar-SA"/>
        </w:rPr>
        <w:t>licenseInfo</w:t>
      </w:r>
    </w:p>
    <w:p w:rsidR="00000000" w:rsidRDefault="000E1975"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Manager</w:t>
      </w:r>
      <w:r>
        <w:rPr>
          <w:rFonts w:eastAsia="Calibri" w:cs="Calibri"/>
        </w:rPr>
        <w:t xml:space="preserve"> </w:t>
      </w:r>
      <w:r>
        <w:t>license</w:t>
      </w:r>
    </w:p>
    <w:tbl>
      <w:tblPr>
        <w:tblW w:w="0" w:type="auto"/>
        <w:tblInd w:w="108" w:type="dxa"/>
        <w:tblLayout w:type="fixed"/>
        <w:tblLook w:val="0000"/>
      </w:tblPr>
      <w:tblGrid>
        <w:gridCol w:w="1708"/>
        <w:gridCol w:w="1520"/>
        <w:gridCol w:w="461"/>
        <w:gridCol w:w="5177"/>
      </w:tblGrid>
      <w:tr w:rsidR="00000000">
        <w:tc>
          <w:tcPr>
            <w:tcW w:w="1708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Parameter</w:t>
            </w:r>
          </w:p>
        </w:tc>
        <w:tc>
          <w:tcPr>
            <w:tcW w:w="1520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Type</w:t>
            </w:r>
          </w:p>
        </w:tc>
        <w:tc>
          <w:tcPr>
            <w:tcW w:w="461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#</w:t>
            </w:r>
          </w:p>
        </w:tc>
        <w:tc>
          <w:tcPr>
            <w:tcW w:w="5177" w:type="dxa"/>
            <w:shd w:val="clear" w:color="auto" w:fill="E6E6E6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b/>
                <w:bCs/>
                <w:lang w:eastAsia="ar-SA" w:bidi="ar-SA"/>
              </w:rPr>
            </w:pPr>
            <w:r>
              <w:rPr>
                <w:rFonts w:eastAsia="Times New Roman" w:cs="Times New Roman"/>
                <w:b/>
                <w:bCs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708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status</w:t>
            </w:r>
          </w:p>
        </w:tc>
        <w:tc>
          <w:tcPr>
            <w:tcW w:w="152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46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5177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Licensing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status.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of:</w:t>
            </w:r>
          </w:p>
          <w:p w:rsidR="00000000" w:rsidRDefault="000E1975">
            <w:pPr>
              <w:pStyle w:val="ListParagraph"/>
              <w:numPr>
                <w:ilvl w:val="0"/>
                <w:numId w:val="12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notRequired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require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</w:t>
            </w:r>
          </w:p>
          <w:p w:rsidR="00000000" w:rsidRDefault="000E1975">
            <w:pPr>
              <w:pStyle w:val="ListParagraph"/>
              <w:numPr>
                <w:ilvl w:val="0"/>
                <w:numId w:val="12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OK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licensed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lang w:eastAsia="ar-SA" w:bidi="ar-SA"/>
              </w:rPr>
              <w:t>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working</w:t>
            </w:r>
          </w:p>
          <w:p w:rsidR="00000000" w:rsidRDefault="000E1975">
            <w:pPr>
              <w:pStyle w:val="ListParagraph"/>
              <w:numPr>
                <w:ilvl w:val="0"/>
                <w:numId w:val="12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invalid</w:t>
            </w:r>
          </w:p>
          <w:p w:rsidR="00000000" w:rsidRDefault="000E1975">
            <w:pPr>
              <w:pStyle w:val="ListParagraph"/>
              <w:numPr>
                <w:ilvl w:val="0"/>
                <w:numId w:val="12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expired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expired</w:t>
            </w:r>
          </w:p>
          <w:p w:rsidR="00000000" w:rsidRDefault="000E1975">
            <w:pPr>
              <w:pStyle w:val="ListParagraph"/>
              <w:numPr>
                <w:ilvl w:val="0"/>
                <w:numId w:val="12"/>
              </w:numPr>
              <w:tabs>
                <w:tab w:val="left" w:pos="1840"/>
              </w:tabs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serverLimitExceeded</w:t>
            </w:r>
            <w:r>
              <w:rPr>
                <w:rFonts w:eastAsia="Calibri" w:cs="Calibri"/>
                <w:lang w:eastAsia="ar-SA" w:bidi="ar-SA"/>
              </w:rPr>
              <w:t xml:space="preserve"> – </w:t>
            </w:r>
            <w:r>
              <w:rPr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limit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exceeded</w:t>
            </w:r>
          </w:p>
        </w:tc>
      </w:tr>
      <w:tr w:rsidR="00000000">
        <w:tc>
          <w:tcPr>
            <w:tcW w:w="1708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orderNumber</w:t>
            </w:r>
          </w:p>
        </w:tc>
        <w:tc>
          <w:tcPr>
            <w:tcW w:w="152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46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5177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order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number.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Empty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1708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validUntil</w:t>
            </w:r>
          </w:p>
        </w:tc>
        <w:tc>
          <w:tcPr>
            <w:tcW w:w="152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TimeStamp</w:t>
            </w:r>
          </w:p>
        </w:tc>
        <w:tc>
          <w:tcPr>
            <w:tcW w:w="46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5177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License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expiration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date.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Empty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license.</w:t>
            </w:r>
          </w:p>
        </w:tc>
      </w:tr>
      <w:tr w:rsidR="00000000">
        <w:tc>
          <w:tcPr>
            <w:tcW w:w="1708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serverLimit</w:t>
            </w:r>
          </w:p>
        </w:tc>
        <w:tc>
          <w:tcPr>
            <w:tcW w:w="152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Integer</w:t>
            </w:r>
          </w:p>
        </w:tc>
        <w:tc>
          <w:tcPr>
            <w:tcW w:w="46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1</w:t>
            </w:r>
          </w:p>
        </w:tc>
        <w:tc>
          <w:tcPr>
            <w:tcW w:w="5177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number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allowed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value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always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0</w:t>
            </w:r>
          </w:p>
        </w:tc>
      </w:tr>
    </w:tbl>
    <w:p w:rsidR="00000000" w:rsidRDefault="000E1975">
      <w:pPr>
        <w:pStyle w:val="Heading4"/>
        <w:numPr>
          <w:ilvl w:val="0"/>
          <w:numId w:val="0"/>
        </w:numPr>
      </w:pPr>
    </w:p>
    <w:p w:rsidR="00000000" w:rsidRDefault="000E1975">
      <w:pPr>
        <w:pStyle w:val="Heading4"/>
      </w:pPr>
      <w:bookmarkStart w:id="20" w:name="_deployedVersionsList"/>
      <w:r>
        <w:t>deployedVersions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deployed</w:t>
      </w:r>
      <w:r>
        <w:rPr>
          <w:rFonts w:eastAsia="Calibri" w:cs="Calibri"/>
        </w:rPr>
        <w:t xml:space="preserve"> </w:t>
      </w:r>
      <w:r>
        <w:t>versions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rollback</w:t>
      </w:r>
      <w:r>
        <w:rPr>
          <w:rFonts w:eastAsia="Calibri" w:cs="Calibri"/>
        </w:rPr>
        <w:t xml:space="preserve"> </w:t>
      </w:r>
      <w:r>
        <w:t>versions,</w:t>
      </w:r>
      <w:r>
        <w:rPr>
          <w:rFonts w:eastAsia="Calibri" w:cs="Calibri"/>
        </w:rPr>
        <w:t xml:space="preserve"> </w:t>
      </w:r>
      <w:r>
        <w:t>contained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applicationInfo</w:t>
      </w:r>
      <w:r>
        <w:rPr>
          <w:rFonts w:eastAsia="Calibri" w:cs="Calibri"/>
        </w:rPr>
        <w:t xml:space="preserve"> </w:t>
      </w:r>
      <w:r>
        <w:t>object.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empty.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descending</w:t>
      </w:r>
      <w:r>
        <w:rPr>
          <w:rFonts w:eastAsia="Calibri" w:cs="Calibri"/>
        </w:rPr>
        <w:t xml:space="preserve"> </w:t>
      </w:r>
      <w:r>
        <w:t>order.</w:t>
      </w:r>
    </w:p>
    <w:tbl>
      <w:tblPr>
        <w:tblW w:w="0" w:type="auto"/>
        <w:tblInd w:w="108" w:type="dxa"/>
        <w:tblLayout w:type="fixed"/>
        <w:tblLook w:val="0000"/>
      </w:tblPr>
      <w:tblGrid>
        <w:gridCol w:w="2734"/>
        <w:gridCol w:w="926"/>
        <w:gridCol w:w="500"/>
        <w:gridCol w:w="4706"/>
      </w:tblGrid>
      <w:tr w:rsidR="00000000">
        <w:tc>
          <w:tcPr>
            <w:tcW w:w="2734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92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0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70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0000">
        <w:tc>
          <w:tcPr>
            <w:tcW w:w="2734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deployedVersion</w:t>
            </w:r>
          </w:p>
        </w:tc>
        <w:tc>
          <w:tcPr>
            <w:tcW w:w="92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string</w:t>
            </w:r>
          </w:p>
        </w:tc>
        <w:tc>
          <w:tcPr>
            <w:tcW w:w="50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0+</w:t>
            </w:r>
          </w:p>
        </w:tc>
        <w:tc>
          <w:tcPr>
            <w:tcW w:w="4706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Version</w:t>
            </w:r>
            <w:r>
              <w:rPr>
                <w:rFonts w:eastAsia="Calibri" w:cs="Calibri"/>
              </w:rPr>
              <w:t xml:space="preserve"> </w:t>
            </w:r>
            <w:r>
              <w:t>identifier,</w:t>
            </w:r>
            <w:r>
              <w:rPr>
                <w:rFonts w:eastAsia="Calibri" w:cs="Calibri"/>
              </w:rPr>
              <w:t xml:space="preserve"> </w:t>
            </w:r>
            <w:r>
              <w:t>such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6.17</w:t>
            </w:r>
          </w:p>
        </w:tc>
      </w:tr>
      <w:tr w:rsidR="00000000">
        <w:tc>
          <w:tcPr>
            <w:tcW w:w="2734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applicationRollbackVersion</w:t>
            </w:r>
          </w:p>
        </w:tc>
        <w:tc>
          <w:tcPr>
            <w:tcW w:w="92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String</w:t>
            </w:r>
          </w:p>
        </w:tc>
        <w:tc>
          <w:tcPr>
            <w:tcW w:w="50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0+</w:t>
            </w:r>
          </w:p>
        </w:tc>
        <w:tc>
          <w:tcPr>
            <w:tcW w:w="4706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Version</w:t>
            </w:r>
            <w:r>
              <w:rPr>
                <w:rFonts w:eastAsia="Calibri" w:cs="Calibri"/>
              </w:rPr>
              <w:t xml:space="preserve"> </w:t>
            </w:r>
            <w:r>
              <w:t>identifier,</w:t>
            </w:r>
            <w:r>
              <w:rPr>
                <w:rFonts w:eastAsia="Calibri" w:cs="Calibri"/>
              </w:rPr>
              <w:t xml:space="preserve"> </w:t>
            </w:r>
            <w:r>
              <w:t>such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6.17</w:t>
            </w:r>
          </w:p>
        </w:tc>
      </w:tr>
    </w:tbl>
    <w:p w:rsidR="00000000" w:rsidRDefault="000E1975">
      <w:pPr>
        <w:pStyle w:val="Heading4"/>
      </w:pPr>
      <w:r>
        <w:t>applicationServer</w:t>
      </w:r>
    </w:p>
    <w:p w:rsidR="00000000" w:rsidRDefault="000E1975"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stat</w:t>
      </w:r>
      <w:r>
        <w:t>us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server</w:t>
      </w:r>
    </w:p>
    <w:tbl>
      <w:tblPr>
        <w:tblW w:w="0" w:type="auto"/>
        <w:tblInd w:w="108" w:type="dxa"/>
        <w:tblLayout w:type="fixed"/>
        <w:tblLook w:val="0000"/>
      </w:tblPr>
      <w:tblGrid>
        <w:gridCol w:w="1891"/>
        <w:gridCol w:w="1067"/>
        <w:gridCol w:w="433"/>
        <w:gridCol w:w="5475"/>
      </w:tblGrid>
      <w:tr w:rsidR="00000000">
        <w:tc>
          <w:tcPr>
            <w:tcW w:w="1891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06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475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0000">
        <w:tc>
          <w:tcPr>
            <w:tcW w:w="18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id</w:t>
            </w:r>
          </w:p>
        </w:tc>
        <w:tc>
          <w:tcPr>
            <w:tcW w:w="106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integer</w:t>
            </w:r>
          </w:p>
        </w:tc>
        <w:tc>
          <w:tcPr>
            <w:tcW w:w="4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1</w:t>
            </w:r>
          </w:p>
        </w:tc>
        <w:tc>
          <w:tcPr>
            <w:tcW w:w="5475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Server</w:t>
            </w:r>
            <w:r>
              <w:rPr>
                <w:rFonts w:eastAsia="Calibri" w:cs="Calibri"/>
              </w:rPr>
              <w:t xml:space="preserve"> </w:t>
            </w:r>
            <w:r>
              <w:t>ID</w:t>
            </w:r>
          </w:p>
        </w:tc>
      </w:tr>
      <w:tr w:rsidR="00000000">
        <w:tc>
          <w:tcPr>
            <w:tcW w:w="18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deployedVersion</w:t>
            </w:r>
          </w:p>
        </w:tc>
        <w:tc>
          <w:tcPr>
            <w:tcW w:w="106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String</w:t>
            </w:r>
          </w:p>
        </w:tc>
        <w:tc>
          <w:tcPr>
            <w:tcW w:w="4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1</w:t>
            </w:r>
          </w:p>
        </w:tc>
        <w:tc>
          <w:tcPr>
            <w:tcW w:w="5475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latest</w:t>
            </w:r>
            <w:r>
              <w:rPr>
                <w:rFonts w:eastAsia="Calibri" w:cs="Calibri"/>
              </w:rPr>
              <w:t xml:space="preserve"> </w:t>
            </w:r>
            <w:r>
              <w:t>version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identified</w:t>
            </w:r>
            <w:r>
              <w:rPr>
                <w:rFonts w:eastAsia="Calibri" w:cs="Calibri"/>
              </w:rPr>
              <w:t xml:space="preserve"> </w:t>
            </w:r>
            <w:r>
              <w:t>on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server</w:t>
            </w:r>
          </w:p>
        </w:tc>
      </w:tr>
      <w:tr w:rsidR="00000000">
        <w:tc>
          <w:tcPr>
            <w:tcW w:w="1891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status</w:t>
            </w:r>
          </w:p>
        </w:tc>
        <w:tc>
          <w:tcPr>
            <w:tcW w:w="106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string</w:t>
            </w:r>
          </w:p>
        </w:tc>
        <w:tc>
          <w:tcPr>
            <w:tcW w:w="43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1</w:t>
            </w:r>
          </w:p>
        </w:tc>
        <w:tc>
          <w:tcPr>
            <w:tcW w:w="5475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deployedVersion's</w:t>
            </w:r>
            <w:r>
              <w:rPr>
                <w:rFonts w:eastAsia="Calibri" w:cs="Calibri"/>
              </w:rPr>
              <w:t xml:space="preserve"> </w:t>
            </w:r>
            <w:r>
              <w:t>status,</w:t>
            </w:r>
            <w:r>
              <w:rPr>
                <w:rFonts w:eastAsia="Calibri" w:cs="Calibri"/>
              </w:rPr>
              <w:t xml:space="preserve"> </w:t>
            </w:r>
            <w:r>
              <w:t>same</w:t>
            </w:r>
            <w:r>
              <w:rPr>
                <w:rFonts w:eastAsia="Calibri" w:cs="Calibri"/>
              </w:rPr>
              <w:t xml:space="preserve"> </w:t>
            </w:r>
            <w:r>
              <w:t>list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applicationInfo:status</w:t>
            </w:r>
          </w:p>
        </w:tc>
      </w:tr>
    </w:tbl>
    <w:p w:rsidR="00000000" w:rsidRDefault="000E1975">
      <w:pPr>
        <w:pStyle w:val="Heading4"/>
      </w:pPr>
      <w:bookmarkStart w:id="21" w:name="_applicationInfo"/>
      <w:bookmarkStart w:id="22" w:name="_applicationInfo_1"/>
      <w:r>
        <w:t>app</w:t>
      </w:r>
      <w:r>
        <w:t>licationInfo</w:t>
      </w:r>
    </w:p>
    <w:p w:rsidR="00000000" w:rsidRDefault="000E1975"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deployed</w:t>
      </w:r>
      <w:r>
        <w:rPr>
          <w:rFonts w:eastAsia="Calibri" w:cs="Calibri"/>
        </w:rPr>
        <w:t xml:space="preserve"> </w:t>
      </w:r>
      <w:r>
        <w:t>application</w:t>
      </w:r>
    </w:p>
    <w:tbl>
      <w:tblPr>
        <w:tblW w:w="0" w:type="auto"/>
        <w:tblInd w:w="108" w:type="dxa"/>
        <w:tblLayout w:type="fixed"/>
        <w:tblLook w:val="0000"/>
      </w:tblPr>
      <w:tblGrid>
        <w:gridCol w:w="2197"/>
        <w:gridCol w:w="2240"/>
        <w:gridCol w:w="549"/>
        <w:gridCol w:w="3880"/>
      </w:tblGrid>
      <w:tr w:rsidR="00000000">
        <w:tc>
          <w:tcPr>
            <w:tcW w:w="219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224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549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88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baseUrl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appName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userAppName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installedLocation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filesytem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source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located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following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codes: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uploadError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staging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stageError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activating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deployed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activateError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dea</w:t>
            </w:r>
            <w:r>
              <w:t>ctivating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deactivateError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unstaging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unstageError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rollingBack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rollbackError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unknown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partiallyDeployed</w:t>
            </w:r>
            <w:r>
              <w:rPr>
                <w:rFonts w:eastAsia="Calibri" w:cs="Calibri"/>
              </w:rPr>
              <w:t xml:space="preserve"> </w:t>
            </w:r>
            <w:r>
              <w:t>(available</w:t>
            </w:r>
            <w:r>
              <w:rPr>
                <w:rFonts w:eastAsia="Calibri" w:cs="Calibri"/>
              </w:rPr>
              <w:t xml:space="preserve"> </w:t>
            </w:r>
            <w:r>
              <w:t>only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ZSCM</w:t>
            </w:r>
            <w:r>
              <w:rPr>
                <w:rFonts w:eastAsia="Calibri" w:cs="Calibri"/>
              </w:rPr>
              <w:t xml:space="preserve"> </w:t>
            </w:r>
            <w:r>
              <w:t>mode)</w:t>
            </w:r>
          </w:p>
          <w:p w:rsidR="00000000" w:rsidRDefault="000E1975">
            <w:pPr>
              <w:numPr>
                <w:ilvl w:val="0"/>
                <w:numId w:val="14"/>
              </w:numPr>
              <w:tabs>
                <w:tab w:val="left" w:pos="1840"/>
              </w:tabs>
              <w:spacing w:after="0" w:line="100" w:lineRule="atLeast"/>
            </w:pPr>
            <w:r>
              <w:t>notExists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servers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applicationServer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0+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Breakdown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version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</w:t>
            </w:r>
          </w:p>
        </w:tc>
      </w:tr>
      <w:tr w:rsidR="00000000">
        <w:tc>
          <w:tcPr>
            <w:tcW w:w="219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deployedVersions</w:t>
            </w:r>
          </w:p>
        </w:tc>
        <w:tc>
          <w:tcPr>
            <w:tcW w:w="224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</w:t>
            </w:r>
            <w:r>
              <w:rPr>
                <w:sz w:val="22"/>
                <w:szCs w:val="22"/>
              </w:rPr>
              <w:t>oyedVersions</w:t>
            </w:r>
          </w:p>
        </w:tc>
        <w:tc>
          <w:tcPr>
            <w:tcW w:w="549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880" w:type="dxa"/>
            <w:shd w:val="clear" w:color="auto" w:fill="auto"/>
          </w:tcPr>
          <w:p w:rsidR="00000000" w:rsidRDefault="000E1975">
            <w:pPr>
              <w:tabs>
                <w:tab w:val="center" w:pos="1898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messages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related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bookmarkStart w:id="23" w:name="_applicationsList"/>
      <w:r>
        <w:rPr>
          <w:sz w:val="22"/>
          <w:szCs w:val="22"/>
        </w:rPr>
        <w:t>applicationsList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0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applications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applicationsList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applicationInfo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0+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information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requestSummary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0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events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bookmarkStart w:id="24" w:name="line1"/>
            <w:bookmarkEnd w:id="24"/>
            <w:r>
              <w:rPr>
                <w:rFonts w:ascii="Calibri" w:hAnsi="Calibri" w:cs="Calibri"/>
                <w:sz w:val="22"/>
                <w:szCs w:val="22"/>
              </w:rPr>
              <w:t>eventsCount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0+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codeTracing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Trace-file identifier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issue</w:t>
      </w:r>
    </w:p>
    <w:p w:rsidR="00000000" w:rsidRDefault="000E1975"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basic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properties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838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838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</w:t>
            </w:r>
            <w:r>
              <w:rPr>
                <w:sz w:val="22"/>
                <w:szCs w:val="22"/>
              </w:rPr>
              <w:t>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rule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rule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lastOccurance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manifestation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severity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severity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(Warning|Error)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string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sourceFile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ath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manifested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sourceLine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manifests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sourceFile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function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caused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manifest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aggregationHint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unique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under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errorString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error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generated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errorType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Error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routeDetails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routeDetail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0..*</w:t>
            </w:r>
          </w:p>
        </w:tc>
        <w:tc>
          <w:tcPr>
            <w:tcW w:w="483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details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request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issueDe</w:t>
      </w:r>
      <w:r>
        <w:rPr>
          <w:sz w:val="22"/>
          <w:szCs w:val="22"/>
        </w:rPr>
        <w:t>tails</w:t>
      </w:r>
    </w:p>
    <w:p w:rsidR="00000000" w:rsidRDefault="000E1975">
      <w:r>
        <w:t>Detailed</w:t>
      </w:r>
      <w:r>
        <w:rPr>
          <w:rFonts w:eastAsia="Calibri" w:cs="Calibri"/>
        </w:rPr>
        <w:t xml:space="preserve"> </w:t>
      </w:r>
      <w:r>
        <w:t>view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single</w:t>
      </w:r>
      <w:r>
        <w:rPr>
          <w:rFonts w:eastAsia="Calibri" w:cs="Calibri"/>
        </w:rPr>
        <w:t xml:space="preserve"> </w:t>
      </w:r>
      <w:r>
        <w:t>issue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issue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eventsGroups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eventsGroup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1..*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</w:p>
        </w:tc>
      </w:tr>
    </w:tbl>
    <w:p w:rsidR="00000000" w:rsidRDefault="000E1975">
      <w:pPr>
        <w:pStyle w:val="Heading4"/>
        <w:numPr>
          <w:ilvl w:val="0"/>
          <w:numId w:val="0"/>
        </w:numPr>
      </w:pPr>
    </w:p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routeDetail</w:t>
      </w:r>
    </w:p>
    <w:p w:rsidR="00000000" w:rsidRDefault="000E1975">
      <w:r>
        <w:t>Issue</w:t>
      </w:r>
      <w:r>
        <w:rPr>
          <w:rFonts w:eastAsia="Calibri" w:cs="Calibri"/>
        </w:rPr>
        <w:t xml:space="preserve"> </w:t>
      </w:r>
      <w:r>
        <w:t>Route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– </w:t>
      </w:r>
      <w:r>
        <w:t>hints</w:t>
      </w:r>
      <w:r>
        <w:rPr>
          <w:rFonts w:eastAsia="Calibri" w:cs="Calibri"/>
        </w:rPr>
        <w:t xml:space="preserve"> </w:t>
      </w:r>
      <w:r>
        <w:t>provided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monitor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indicate</w:t>
      </w:r>
      <w:r>
        <w:rPr>
          <w:rFonts w:eastAsia="Calibri" w:cs="Calibri"/>
        </w:rPr>
        <w:t xml:space="preserve"> </w:t>
      </w:r>
      <w:r>
        <w:t>where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how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produced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more</w:t>
      </w:r>
      <w:r>
        <w:rPr>
          <w:rFonts w:eastAsia="Calibri" w:cs="Calibri"/>
        </w:rPr>
        <w:t xml:space="preserve"> </w:t>
      </w:r>
      <w:r>
        <w:t>modular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application-aware</w:t>
      </w:r>
      <w:r>
        <w:rPr>
          <w:rFonts w:eastAsia="Calibri" w:cs="Calibri"/>
        </w:rPr>
        <w:t xml:space="preserve"> </w:t>
      </w:r>
      <w:r>
        <w:t>display</w:t>
      </w:r>
    </w:p>
    <w:p w:rsidR="00000000" w:rsidRDefault="000E1975"/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key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detail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piece's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value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detail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piece's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</w:p>
        </w:tc>
      </w:tr>
    </w:tbl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</w:p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eventsGroup</w:t>
      </w:r>
    </w:p>
    <w:p w:rsidR="00000000" w:rsidRDefault="000E1975">
      <w:r>
        <w:t>Details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evensGroup.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even</w:t>
      </w:r>
      <w:r>
        <w:rPr>
          <w:rFonts w:eastAsia="Calibri" w:cs="Calibri"/>
        </w:rPr>
        <w:t xml:space="preserve"> </w:t>
      </w:r>
      <w:r>
        <w:t>describes</w:t>
      </w:r>
      <w:r>
        <w:rPr>
          <w:rFonts w:eastAsia="Calibri" w:cs="Calibri"/>
        </w:rPr>
        <w:t xml:space="preserve"> </w:t>
      </w:r>
      <w:r>
        <w:t>general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groups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events,</w:t>
      </w:r>
      <w:r>
        <w:rPr>
          <w:rFonts w:eastAsia="Calibri" w:cs="Calibri"/>
        </w:rPr>
        <w:t xml:space="preserve"> </w:t>
      </w:r>
      <w:r>
        <w:t>unlike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“</w:t>
      </w:r>
      <w:r>
        <w:t>event</w:t>
      </w:r>
      <w:r>
        <w:rPr>
          <w:rFonts w:eastAsia="Calibri" w:cs="Calibri"/>
        </w:rPr>
        <w:t xml:space="preserve">” </w:t>
      </w:r>
      <w:r>
        <w:t>element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provides</w:t>
      </w:r>
      <w:r>
        <w:rPr>
          <w:rFonts w:eastAsia="Calibri" w:cs="Calibri"/>
        </w:rPr>
        <w:t xml:space="preserve"> </w:t>
      </w:r>
      <w:r>
        <w:t>in-depth</w:t>
      </w:r>
      <w:r>
        <w:rPr>
          <w:rFonts w:eastAsia="Calibri" w:cs="Calibri"/>
        </w:rPr>
        <w:t xml:space="preserve"> </w:t>
      </w:r>
      <w:r>
        <w:t>details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eventsGroupId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eventsCount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event-group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startTime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Timestamp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first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event-group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serverId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cluster-member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where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took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place.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field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empty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applicable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rPr>
          <w:trHeight w:val="52"/>
        </w:trPr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userData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javaBacktrace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execTime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avgExecTime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memUsage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avgMemUsage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lastRenderedPageBreak/>
              <w:t>avgOutputSize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load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eventsGroupDetails</w:t>
      </w:r>
    </w:p>
    <w:p w:rsidR="00000000" w:rsidRDefault="000E1975">
      <w:r>
        <w:t>Details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evensGroup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</w:t>
      </w:r>
      <w:r>
        <w:t>ctual</w:t>
      </w:r>
      <w:r>
        <w:rPr>
          <w:rFonts w:eastAsia="Calibri" w:cs="Calibri"/>
        </w:rPr>
        <w:t xml:space="preserve"> </w:t>
      </w:r>
      <w:r>
        <w:t>event</w:t>
      </w:r>
      <w:r>
        <w:rPr>
          <w:rFonts w:eastAsia="Calibri" w:cs="Calibri"/>
        </w:rPr>
        <w:t xml:space="preserve"> </w:t>
      </w:r>
      <w:r>
        <w:t>data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issueId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group's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eventsGroup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eventsGroup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details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eventGroup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event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common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codeTracing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</w:t>
            </w:r>
            <w:r>
              <w:rPr>
                <w:sz w:val="22"/>
                <w:szCs w:val="22"/>
              </w:rPr>
              <w:t>ociated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tracing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event</w:t>
      </w:r>
    </w:p>
    <w:p w:rsidR="00000000" w:rsidRDefault="000E1975"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event</w:t>
      </w:r>
      <w:r>
        <w:rPr>
          <w:rFonts w:eastAsia="Calibri" w:cs="Calibri"/>
        </w:rPr>
        <w:t xml:space="preserve"> </w:t>
      </w:r>
      <w:r>
        <w:t>properties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metadata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backtrace</w:t>
      </w:r>
      <w:r>
        <w:rPr>
          <w:rFonts w:eastAsia="Calibri" w:cs="Calibri"/>
        </w:rPr>
        <w:t xml:space="preserve"> </w:t>
      </w:r>
      <w:r>
        <w:t>information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form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field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details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Issue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superGlobals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superG</w:t>
            </w:r>
            <w:r>
              <w:rPr>
                <w:rFonts w:ascii="Calibri" w:hAnsi="Calibri" w:cs="Calibri"/>
                <w:sz w:val="22"/>
                <w:szCs w:val="22"/>
              </w:rPr>
              <w:t>lobals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element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global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arrays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their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values: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get,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cookie,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session,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debugUrl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debugging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severity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Severity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indicator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event: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Warning,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Critical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backtraces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step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backtrace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step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parameter</w:t>
      </w:r>
    </w:p>
    <w:p w:rsidR="00000000" w:rsidRDefault="000E1975">
      <w:r>
        <w:t>Name</w:t>
      </w:r>
      <w:r>
        <w:rPr>
          <w:rFonts w:eastAsia="Calibri" w:cs="Calibri"/>
        </w:rPr>
        <w:t xml:space="preserve"> </w:t>
      </w:r>
      <w:r>
        <w:t>&amp;</w:t>
      </w:r>
      <w:r>
        <w:rPr>
          <w:rFonts w:eastAsia="Calibri" w:cs="Calibri"/>
        </w:rPr>
        <w:t xml:space="preserve"> </w:t>
      </w:r>
      <w:r>
        <w:t>value</w:t>
      </w:r>
      <w:r>
        <w:rPr>
          <w:rFonts w:eastAsia="Calibri" w:cs="Calibri"/>
        </w:rPr>
        <w:t xml:space="preserve"> </w:t>
      </w:r>
      <w:r>
        <w:t>pair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exposed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script's</w:t>
      </w:r>
      <w:r>
        <w:rPr>
          <w:rFonts w:eastAsia="Calibri" w:cs="Calibri"/>
        </w:rPr>
        <w:t xml:space="preserve"> </w:t>
      </w:r>
      <w:r>
        <w:t>environment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value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superGlobals</w:t>
      </w:r>
    </w:p>
    <w:p w:rsidR="00000000" w:rsidRDefault="000E1975"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paramet</w:t>
      </w:r>
      <w:r>
        <w:t>er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grouped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source</w:t>
      </w:r>
      <w:r>
        <w:rPr>
          <w:rFonts w:eastAsia="Calibri" w:cs="Calibri"/>
        </w:rPr>
        <w:t xml:space="preserve"> – </w:t>
      </w:r>
      <w:r>
        <w:t>get,</w:t>
      </w:r>
      <w:r>
        <w:rPr>
          <w:rFonts w:eastAsia="Calibri" w:cs="Calibri"/>
        </w:rPr>
        <w:t xml:space="preserve"> </w:t>
      </w:r>
      <w:r>
        <w:t>post,</w:t>
      </w:r>
      <w:r>
        <w:rPr>
          <w:rFonts w:eastAsia="Calibri" w:cs="Calibri"/>
        </w:rPr>
        <w:t xml:space="preserve"> </w:t>
      </w:r>
      <w:r>
        <w:t>cookie,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server</w:t>
      </w:r>
    </w:p>
    <w:tbl>
      <w:tblPr>
        <w:tblW w:w="0" w:type="auto"/>
        <w:tblInd w:w="108" w:type="dxa"/>
        <w:tblLayout w:type="fixed"/>
        <w:tblLook w:val="0000"/>
      </w:tblPr>
      <w:tblGrid>
        <w:gridCol w:w="1542"/>
        <w:gridCol w:w="3507"/>
        <w:gridCol w:w="550"/>
        <w:gridCol w:w="3264"/>
      </w:tblGrid>
      <w:tr w:rsidR="00000000">
        <w:tc>
          <w:tcPr>
            <w:tcW w:w="1542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35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55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264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542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</w:t>
            </w:r>
          </w:p>
        </w:tc>
        <w:tc>
          <w:tcPr>
            <w:tcW w:w="35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5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4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GET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</w:p>
        </w:tc>
      </w:tr>
      <w:tr w:rsidR="00000000">
        <w:tc>
          <w:tcPr>
            <w:tcW w:w="1542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post</w:t>
            </w:r>
          </w:p>
        </w:tc>
        <w:tc>
          <w:tcPr>
            <w:tcW w:w="35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5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4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</w:p>
        </w:tc>
      </w:tr>
      <w:tr w:rsidR="00000000">
        <w:tc>
          <w:tcPr>
            <w:tcW w:w="1542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cookie</w:t>
            </w:r>
          </w:p>
        </w:tc>
        <w:tc>
          <w:tcPr>
            <w:tcW w:w="35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5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4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COOKIE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</w:p>
        </w:tc>
      </w:tr>
      <w:tr w:rsidR="00000000">
        <w:tc>
          <w:tcPr>
            <w:tcW w:w="1542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</w:t>
            </w:r>
          </w:p>
        </w:tc>
        <w:tc>
          <w:tcPr>
            <w:tcW w:w="35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5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4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SESSION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</w:p>
        </w:tc>
      </w:tr>
      <w:tr w:rsidR="00000000">
        <w:tc>
          <w:tcPr>
            <w:tcW w:w="1542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server</w:t>
            </w:r>
          </w:p>
        </w:tc>
        <w:tc>
          <w:tcPr>
            <w:tcW w:w="350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elements</w:t>
            </w:r>
          </w:p>
        </w:tc>
        <w:tc>
          <w:tcPr>
            <w:tcW w:w="55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4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environment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step</w:t>
      </w:r>
    </w:p>
    <w:p w:rsidR="00000000" w:rsidRDefault="000E1975"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backtrace</w:t>
      </w:r>
      <w:r>
        <w:rPr>
          <w:rFonts w:eastAsia="Calibri" w:cs="Calibri"/>
        </w:rPr>
        <w:t xml:space="preserve"> </w:t>
      </w:r>
      <w:r>
        <w:t>entry</w:t>
      </w:r>
      <w:r>
        <w:rPr>
          <w:rFonts w:eastAsia="Calibri" w:cs="Calibri"/>
        </w:rPr>
        <w:t xml:space="preserve"> </w:t>
      </w:r>
      <w:r>
        <w:t>properties.</w:t>
      </w:r>
      <w:r>
        <w:rPr>
          <w:rFonts w:eastAsia="Calibri" w:cs="Calibri"/>
        </w:rPr>
        <w:t xml:space="preserve"> </w:t>
      </w:r>
      <w:r>
        <w:t>Backtrace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show</w:t>
      </w:r>
      <w:r>
        <w:rPr>
          <w:rFonts w:eastAsia="Calibri" w:cs="Calibri"/>
        </w:rPr>
        <w:t xml:space="preserve"> </w:t>
      </w:r>
      <w:r>
        <w:t>up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backtraces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order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important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Sequential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backtrace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steps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class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identifer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method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>path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codeTracingStatus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indicators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activity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operations</w:t>
      </w:r>
    </w:p>
    <w:tbl>
      <w:tblPr>
        <w:tblW w:w="0" w:type="auto"/>
        <w:tblInd w:w="108" w:type="dxa"/>
        <w:tblLayout w:type="fixed"/>
        <w:tblLook w:val="0000"/>
      </w:tblPr>
      <w:tblGrid>
        <w:gridCol w:w="2567"/>
        <w:gridCol w:w="1310"/>
        <w:gridCol w:w="866"/>
        <w:gridCol w:w="4120"/>
      </w:tblGrid>
      <w:tr w:rsidR="00000000">
        <w:tc>
          <w:tcPr>
            <w:tcW w:w="256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31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56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componentStatus</w:t>
            </w:r>
          </w:p>
        </w:tc>
        <w:tc>
          <w:tcPr>
            <w:tcW w:w="131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activity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status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component: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Active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|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Inactive</w:t>
            </w:r>
          </w:p>
        </w:tc>
      </w:tr>
      <w:tr w:rsidR="00000000">
        <w:tc>
          <w:tcPr>
            <w:tcW w:w="256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en-US"/>
              </w:rPr>
            </w:pPr>
            <w:r>
              <w:rPr>
                <w:lang w:eastAsia="en-US"/>
              </w:rPr>
              <w:t>alwaysDump</w:t>
            </w:r>
          </w:p>
        </w:tc>
        <w:tc>
          <w:tcPr>
            <w:tcW w:w="131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  <w:r>
              <w:rPr>
                <w:sz w:val="22"/>
                <w:szCs w:val="22"/>
              </w:rPr>
              <w:t>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always_dump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directive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(On|Off)</w:t>
            </w:r>
          </w:p>
        </w:tc>
      </w:tr>
      <w:tr w:rsidR="00000000">
        <w:tc>
          <w:tcPr>
            <w:tcW w:w="2567" w:type="dxa"/>
            <w:shd w:val="clear" w:color="auto" w:fill="auto"/>
          </w:tcPr>
          <w:p w:rsidR="00000000" w:rsidRDefault="000E1975">
            <w:pPr>
              <w:snapToGrid w:val="0"/>
              <w:rPr>
                <w:lang w:eastAsia="en-US"/>
              </w:rPr>
            </w:pPr>
            <w:r>
              <w:rPr>
                <w:lang w:eastAsia="en-US"/>
              </w:rPr>
              <w:t>traceEnabled</w:t>
            </w:r>
          </w:p>
        </w:tc>
        <w:tc>
          <w:tcPr>
            <w:tcW w:w="131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trace_enabled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directive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(On|Off)</w:t>
            </w:r>
          </w:p>
        </w:tc>
      </w:tr>
      <w:tr w:rsidR="00000000">
        <w:tc>
          <w:tcPr>
            <w:tcW w:w="256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awaitsRestart</w:t>
            </w:r>
          </w:p>
        </w:tc>
        <w:tc>
          <w:tcPr>
            <w:tcW w:w="131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0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true,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ZendServer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waiting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restart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which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affect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settings</w:t>
            </w:r>
          </w:p>
        </w:tc>
      </w:tr>
    </w:tbl>
    <w:p w:rsidR="00000000" w:rsidRDefault="000E1975">
      <w:pPr>
        <w:pStyle w:val="Heading4"/>
        <w:rPr>
          <w:sz w:val="22"/>
          <w:szCs w:val="22"/>
        </w:rPr>
      </w:pPr>
      <w:r>
        <w:rPr>
          <w:sz w:val="22"/>
          <w:szCs w:val="22"/>
        </w:rPr>
        <w:t>codeTrace</w:t>
      </w:r>
    </w:p>
    <w:p w:rsidR="00000000" w:rsidRDefault="000E1975">
      <w:r>
        <w:t>A</w:t>
      </w:r>
      <w:r>
        <w:rPr>
          <w:rFonts w:eastAsia="Calibri" w:cs="Calibri"/>
        </w:rPr>
        <w:t xml:space="preserve"> </w:t>
      </w:r>
      <w:r>
        <w:t>single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trace</w:t>
      </w:r>
      <w:r>
        <w:rPr>
          <w:rFonts w:eastAsia="Calibri" w:cs="Calibri"/>
        </w:rPr>
        <w:t xml:space="preserve"> </w:t>
      </w:r>
      <w:r>
        <w:t>fi</w:t>
      </w:r>
      <w:r>
        <w:t>le's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properties</w:t>
      </w:r>
    </w:p>
    <w:tbl>
      <w:tblPr>
        <w:tblW w:w="0" w:type="auto"/>
        <w:tblInd w:w="108" w:type="dxa"/>
        <w:tblLayout w:type="fixed"/>
        <w:tblLook w:val="0000"/>
      </w:tblPr>
      <w:tblGrid>
        <w:gridCol w:w="2007"/>
        <w:gridCol w:w="1870"/>
        <w:gridCol w:w="866"/>
        <w:gridCol w:w="4123"/>
      </w:tblGrid>
      <w:tr w:rsidR="00000000">
        <w:tc>
          <w:tcPr>
            <w:tcW w:w="2007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Parameter</w:t>
            </w:r>
          </w:p>
        </w:tc>
        <w:tc>
          <w:tcPr>
            <w:tcW w:w="1870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866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123" w:type="dxa"/>
            <w:shd w:val="clear" w:color="auto" w:fill="E6E6E6"/>
          </w:tcPr>
          <w:p w:rsidR="00000000" w:rsidRDefault="000E1975">
            <w:pPr>
              <w:pStyle w:val="TableHead"/>
              <w:snapToGrid w:val="0"/>
              <w:spacing w:after="0" w:line="100" w:lineRule="atLeas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Sequential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numbering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backtrace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steps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timestamp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trace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createdBy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(Code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Request,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Manual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</w:t>
            </w:r>
            <w:r>
              <w:rPr>
                <w:sz w:val="22"/>
                <w:szCs w:val="22"/>
              </w:rPr>
              <w:t>quest,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Monitor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Event)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filesize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size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bytes</w:t>
            </w:r>
          </w:p>
        </w:tc>
      </w:tr>
      <w:tr w:rsidR="00000000">
        <w:tc>
          <w:tcPr>
            <w:tcW w:w="2007" w:type="dxa"/>
            <w:shd w:val="clear" w:color="auto" w:fill="auto"/>
          </w:tcPr>
          <w:p w:rsidR="00000000" w:rsidRDefault="000E1975">
            <w:pPr>
              <w:pStyle w:val="PreformattedText"/>
              <w:snapToGrid w:val="0"/>
              <w:spacing w:line="10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applicationId</w:t>
            </w:r>
          </w:p>
        </w:tc>
        <w:tc>
          <w:tcPr>
            <w:tcW w:w="187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66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23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context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trace-file</w:t>
            </w:r>
          </w:p>
        </w:tc>
      </w:tr>
    </w:tbl>
    <w:p w:rsidR="00000000" w:rsidRDefault="000E1975">
      <w:pPr>
        <w:pStyle w:val="Heading2"/>
        <w:numPr>
          <w:ilvl w:val="0"/>
          <w:numId w:val="0"/>
        </w:numPr>
      </w:pPr>
    </w:p>
    <w:p w:rsidR="00000000" w:rsidRDefault="000E1975">
      <w:pPr>
        <w:pStyle w:val="Heading1"/>
        <w:rPr>
          <w:sz w:val="20"/>
          <w:szCs w:val="20"/>
          <w:lang w:eastAsia="ar-SA" w:bidi="ar-SA"/>
        </w:rPr>
      </w:pPr>
      <w:r>
        <w:rPr>
          <w:rFonts w:eastAsia="Times New Roman" w:cs="Times New Roman"/>
          <w:sz w:val="20"/>
          <w:szCs w:val="20"/>
          <w:lang w:eastAsia="ar-SA" w:bidi="ar-SA"/>
        </w:rPr>
        <w:lastRenderedPageBreak/>
        <w:t>Supported</w:t>
      </w:r>
      <w:r>
        <w:rPr>
          <w:rFonts w:eastAsia="Cambria"/>
          <w:sz w:val="20"/>
          <w:szCs w:val="20"/>
          <w:lang w:eastAsia="ar-SA" w:bidi="ar-SA"/>
        </w:rPr>
        <w:t xml:space="preserve"> </w:t>
      </w:r>
      <w:r>
        <w:rPr>
          <w:sz w:val="20"/>
          <w:szCs w:val="20"/>
          <w:lang w:eastAsia="ar-SA" w:bidi="ar-SA"/>
        </w:rPr>
        <w:t>Methods</w:t>
      </w:r>
    </w:p>
    <w:p w:rsidR="00000000" w:rsidRDefault="000E1975">
      <w:pPr>
        <w:pStyle w:val="Heading2"/>
      </w:pPr>
      <w:r>
        <w:t>Server</w:t>
      </w:r>
      <w:r>
        <w:rPr>
          <w:rFonts w:eastAsia="Cambria"/>
        </w:rPr>
        <w:t xml:space="preserve"> </w:t>
      </w:r>
      <w:r>
        <w:t>and</w:t>
      </w:r>
      <w:r>
        <w:rPr>
          <w:rFonts w:eastAsia="Cambria"/>
        </w:rPr>
        <w:t xml:space="preserve"> </w:t>
      </w:r>
      <w:r>
        <w:t>Cluster</w:t>
      </w:r>
      <w:r>
        <w:rPr>
          <w:rFonts w:eastAsia="Cambria"/>
        </w:rPr>
        <w:t xml:space="preserve"> </w:t>
      </w:r>
      <w:r>
        <w:t>Management</w:t>
      </w:r>
      <w:r>
        <w:rPr>
          <w:rFonts w:eastAsia="Cambria"/>
        </w:rPr>
        <w:t xml:space="preserve"> </w:t>
      </w:r>
      <w:r>
        <w:t>Methods</w:t>
      </w:r>
    </w:p>
    <w:p w:rsidR="00000000" w:rsidRDefault="000E1975">
      <w:pPr>
        <w:pStyle w:val="Heading3"/>
      </w:pPr>
      <w:r>
        <w:t>getSystemInfo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system,</w:t>
      </w:r>
      <w:r>
        <w:rPr>
          <w:rFonts w:eastAsia="Calibri" w:cs="Calibri"/>
        </w:rPr>
        <w:t xml:space="preserve"> </w:t>
      </w:r>
      <w:r>
        <w:t>including</w:t>
      </w:r>
      <w:r>
        <w:rPr>
          <w:rFonts w:eastAsia="Calibri" w:cs="Calibri"/>
        </w:rPr>
        <w:t xml:space="preserve"> </w:t>
      </w:r>
      <w:r>
        <w:t>Ze</w:t>
      </w:r>
      <w:r>
        <w:t>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edition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version,</w:t>
      </w:r>
      <w:r>
        <w:rPr>
          <w:rFonts w:eastAsia="Calibri" w:cs="Calibri"/>
        </w:rPr>
        <w:t xml:space="preserve"> </w:t>
      </w:r>
      <w:r>
        <w:t>PHP</w:t>
      </w:r>
      <w:r>
        <w:rPr>
          <w:rFonts w:eastAsia="Calibri" w:cs="Calibri"/>
        </w:rPr>
        <w:t xml:space="preserve"> </w:t>
      </w:r>
      <w:r>
        <w:t>version,</w:t>
      </w:r>
      <w:r>
        <w:rPr>
          <w:rFonts w:eastAsia="Calibri" w:cs="Calibri"/>
        </w:rPr>
        <w:t xml:space="preserve"> </w:t>
      </w:r>
      <w:r>
        <w:t>licensing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etc.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general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available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produce</w:t>
      </w:r>
      <w:r>
        <w:rPr>
          <w:rFonts w:eastAsia="Calibri" w:cs="Calibri"/>
        </w:rPr>
        <w:t xml:space="preserve"> </w:t>
      </w:r>
      <w:r>
        <w:t>similar</w:t>
      </w:r>
      <w:r>
        <w:rPr>
          <w:rFonts w:eastAsia="Calibri" w:cs="Calibri"/>
        </w:rPr>
        <w:t xml:space="preserve"> </w:t>
      </w:r>
      <w:r>
        <w:t>output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systems,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future</w:t>
      </w:r>
      <w:r>
        <w:rPr>
          <w:rFonts w:eastAsia="Calibri" w:cs="Calibri"/>
        </w:rPr>
        <w:t xml:space="preserve"> </w:t>
      </w:r>
      <w:r>
        <w:t>compatible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possible</w:t>
      </w:r>
    </w:p>
    <w:p w:rsidR="00000000" w:rsidRDefault="000E1975">
      <w:r>
        <w:t>DeploymentVersion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show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current</w:t>
      </w:r>
      <w:r>
        <w:rPr>
          <w:rFonts w:eastAsia="Calibri" w:cs="Calibri"/>
        </w:rPr>
        <w:t xml:space="preserve"> </w:t>
      </w:r>
      <w:r>
        <w:t>deplome</w:t>
      </w:r>
      <w:r>
        <w:t>nt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versions</w:t>
      </w:r>
      <w:r>
        <w:rPr>
          <w:rFonts w:eastAsia="Calibri" w:cs="Calibri"/>
        </w:rPr>
        <w:t xml:space="preserve"> </w:t>
      </w:r>
      <w:r>
        <w:t>only.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deployment</w:t>
      </w:r>
      <w:r>
        <w:rPr>
          <w:rFonts w:eastAsia="Calibri" w:cs="Calibri"/>
        </w:rPr>
        <w:t xml:space="preserve"> </w:t>
      </w:r>
      <w:r>
        <w:t>0</w:t>
      </w:r>
      <w:r>
        <w:rPr>
          <w:rFonts w:eastAsia="Calibri" w:cs="Calibri"/>
        </w:rPr>
        <w:t xml:space="preserve"> </w:t>
      </w:r>
      <w:r>
        <w:t>(zero)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All</w:t>
      </w:r>
    </w:p>
    <w:p w:rsidR="00000000" w:rsidRDefault="000E1975"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parameters</w:t>
      </w:r>
    </w:p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systemInfo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action-specific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/ZendServerManager/Api/getSystemInfo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zendS</w:t>
      </w:r>
      <w:r>
        <w:rPr>
          <w:color w:val="3F7F7F"/>
        </w:rPr>
        <w:t>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getSystemInfo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systemInfo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OK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edition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Z</w:t>
      </w:r>
      <w:r>
        <w:rPr>
          <w:color w:val="000000"/>
        </w:rPr>
        <w:t>endServerClusterManager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edition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zendServerVersion</w:t>
      </w:r>
      <w:r>
        <w:rPr>
          <w:color w:val="008080"/>
        </w:rPr>
        <w:t>&gt;</w:t>
      </w:r>
      <w:r>
        <w:rPr>
          <w:color w:val="000000"/>
        </w:rPr>
        <w:t>6.0.1</w:t>
      </w:r>
      <w:r>
        <w:rPr>
          <w:color w:val="008080"/>
        </w:rPr>
        <w:t>&lt;/</w:t>
      </w:r>
      <w:r>
        <w:rPr>
          <w:color w:val="3F7F7F"/>
        </w:rPr>
        <w:t>zendServerVersion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application/vnd.zend.serverapi+xml;version=1.0,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application/vnd.zend.serverapi+xml;version=1.1,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application/vnd</w:t>
      </w:r>
      <w:r>
        <w:rPr>
          <w:color w:val="000000"/>
        </w:rPr>
        <w:t>.zend.serverapi+xml;version=2.0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phpVersion</w:t>
      </w:r>
      <w:r>
        <w:rPr>
          <w:color w:val="008080"/>
        </w:rPr>
        <w:t>&gt;</w:t>
      </w:r>
      <w:r>
        <w:rPr>
          <w:color w:val="000000"/>
        </w:rPr>
        <w:t>5.4.1</w:t>
      </w:r>
      <w:r>
        <w:rPr>
          <w:color w:val="008080"/>
        </w:rPr>
        <w:t>&lt;/</w:t>
      </w:r>
      <w:r>
        <w:rPr>
          <w:color w:val="3F7F7F"/>
        </w:rPr>
        <w:t>phpVersion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operatingSystem</w:t>
      </w:r>
      <w:r>
        <w:rPr>
          <w:color w:val="008080"/>
        </w:rPr>
        <w:t>&gt;</w:t>
      </w:r>
      <w:r>
        <w:rPr>
          <w:color w:val="000000"/>
        </w:rPr>
        <w:t>Linux</w:t>
      </w:r>
      <w:r>
        <w:rPr>
          <w:color w:val="008080"/>
        </w:rPr>
        <w:t>&lt;/</w:t>
      </w:r>
      <w:r>
        <w:rPr>
          <w:color w:val="3F7F7F"/>
        </w:rPr>
        <w:t>operatingSystem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&lt;deploymentVersion&gt;</w:t>
      </w:r>
      <w:r>
        <w:rPr>
          <w:color w:val="800000"/>
        </w:rPr>
        <w:t>1.0</w:t>
      </w:r>
      <w:r>
        <w:rPr>
          <w:color w:val="008080"/>
        </w:rPr>
        <w:t>&lt;/deploymentVersion&gt;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serverLicenseInfo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OK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</w:t>
      </w:r>
      <w:r>
        <w:rPr>
          <w:rFonts w:eastAsia="Courier New"/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orderNumber</w:t>
      </w:r>
      <w:r>
        <w:rPr>
          <w:color w:val="008080"/>
        </w:rPr>
        <w:t>&gt;</w:t>
      </w:r>
      <w:r>
        <w:rPr>
          <w:color w:val="000000"/>
        </w:rPr>
        <w:t>ZEND-ORDER-66</w:t>
      </w:r>
      <w:r>
        <w:rPr>
          <w:color w:val="008080"/>
        </w:rPr>
        <w:t>&lt;/</w:t>
      </w:r>
      <w:r>
        <w:rPr>
          <w:color w:val="3F7F7F"/>
        </w:rPr>
        <w:t>orderNumber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lastRenderedPageBreak/>
        <w:t xml:space="preserve">        </w:t>
      </w:r>
      <w:r>
        <w:rPr>
          <w:color w:val="008080"/>
        </w:rPr>
        <w:t>&lt;</w:t>
      </w:r>
      <w:r>
        <w:rPr>
          <w:color w:val="3F7F7F"/>
        </w:rPr>
        <w:t>validUntil</w:t>
      </w:r>
      <w:r>
        <w:rPr>
          <w:color w:val="008080"/>
        </w:rPr>
        <w:t>&gt;</w:t>
      </w:r>
      <w:r>
        <w:rPr>
          <w:color w:val="000000"/>
        </w:rPr>
        <w:t>Sat,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31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Mar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2012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00:00:00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GMT</w:t>
      </w:r>
      <w:r>
        <w:rPr>
          <w:color w:val="008080"/>
        </w:rPr>
        <w:t>&lt;/</w:t>
      </w:r>
      <w:r>
        <w:rPr>
          <w:color w:val="3F7F7F"/>
        </w:rPr>
        <w:t>validUntil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serverLimit</w:t>
      </w:r>
      <w:r>
        <w:rPr>
          <w:color w:val="008080"/>
        </w:rPr>
        <w:t>&gt;</w:t>
      </w:r>
      <w:r>
        <w:rPr>
          <w:color w:val="000000"/>
        </w:rPr>
        <w:t>0</w:t>
      </w:r>
      <w:r>
        <w:rPr>
          <w:color w:val="008080"/>
        </w:rPr>
        <w:t>&lt;/</w:t>
      </w:r>
      <w:r>
        <w:rPr>
          <w:color w:val="3F7F7F"/>
        </w:rPr>
        <w:t>serverLimit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serverLicenseInfo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managerLicenseInfo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serverLimitExceeded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orderN</w:t>
      </w:r>
      <w:r>
        <w:rPr>
          <w:color w:val="3F7F7F"/>
        </w:rPr>
        <w:t>umber</w:t>
      </w:r>
      <w:r>
        <w:rPr>
          <w:color w:val="008080"/>
        </w:rPr>
        <w:t>&gt;</w:t>
      </w:r>
      <w:r>
        <w:rPr>
          <w:color w:val="000000"/>
        </w:rPr>
        <w:t>ZEND-ORDER-66</w:t>
      </w:r>
      <w:r>
        <w:rPr>
          <w:color w:val="008080"/>
        </w:rPr>
        <w:t>&lt;/</w:t>
      </w:r>
      <w:r>
        <w:rPr>
          <w:color w:val="3F7F7F"/>
        </w:rPr>
        <w:t>orderNumber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validUntil</w:t>
      </w:r>
      <w:r>
        <w:rPr>
          <w:color w:val="008080"/>
        </w:rPr>
        <w:t>&gt;</w:t>
      </w:r>
      <w:r>
        <w:rPr>
          <w:color w:val="000000"/>
        </w:rPr>
        <w:t>Sat,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31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Mar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2012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00:00:00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GMT</w:t>
      </w:r>
      <w:r>
        <w:rPr>
          <w:color w:val="008080"/>
        </w:rPr>
        <w:t>&lt;/</w:t>
      </w:r>
      <w:r>
        <w:rPr>
          <w:color w:val="3F7F7F"/>
        </w:rPr>
        <w:t>validUntil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serverLimit</w:t>
      </w:r>
      <w:r>
        <w:rPr>
          <w:color w:val="008080"/>
        </w:rPr>
        <w:t>&gt;</w:t>
      </w:r>
      <w:r>
        <w:rPr>
          <w:color w:val="000000"/>
        </w:rPr>
        <w:t>10</w:t>
      </w:r>
      <w:r>
        <w:rPr>
          <w:color w:val="008080"/>
        </w:rPr>
        <w:t>&lt;/</w:t>
      </w:r>
      <w:r>
        <w:rPr>
          <w:color w:val="3F7F7F"/>
        </w:rPr>
        <w:t>serverLimit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managerLicenseInfo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systemInfo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spacing w:after="0" w:line="100" w:lineRule="atLeast"/>
      </w:pPr>
    </w:p>
    <w:p w:rsidR="00000000" w:rsidRDefault="000E1975">
      <w:pPr>
        <w:spacing w:after="0" w:line="100" w:lineRule="atLeast"/>
      </w:pPr>
      <w:r>
        <w:t>An</w:t>
      </w:r>
      <w:r>
        <w:rPr>
          <w:rFonts w:eastAsia="Calibri" w:cs="Calibri"/>
        </w:rPr>
        <w:t xml:space="preserve"> </w:t>
      </w:r>
      <w:r>
        <w:t>example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</w:t>
      </w:r>
      <w:r>
        <w:t>me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sent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Community</w:t>
      </w:r>
      <w:r>
        <w:rPr>
          <w:rFonts w:eastAsia="Calibri" w:cs="Calibri"/>
        </w:rPr>
        <w:t xml:space="preserve"> </w:t>
      </w:r>
      <w:r>
        <w:t>Edition</w:t>
      </w:r>
      <w:r>
        <w:rPr>
          <w:rFonts w:eastAsia="Calibri" w:cs="Calibri"/>
        </w:rPr>
        <w:t xml:space="preserve"> </w:t>
      </w:r>
      <w:r>
        <w:t>Machine</w:t>
      </w:r>
      <w:r>
        <w:rPr>
          <w:rFonts w:eastAsia="Calibri" w:cs="Calibri"/>
        </w:rPr>
        <w:t xml:space="preserve"> </w:t>
      </w:r>
      <w:r>
        <w:t>would</w:t>
      </w:r>
      <w:r>
        <w:rPr>
          <w:rFonts w:eastAsia="Calibri" w:cs="Calibri"/>
        </w:rPr>
        <w:t xml:space="preserve"> </w:t>
      </w:r>
      <w:r>
        <w:t>be: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getSystemInf</w:t>
      </w:r>
      <w:r>
        <w:rPr>
          <w:color w:val="000000"/>
        </w:rPr>
        <w:t>o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systemInfo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OK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edition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ZendServerClusterCommunityEdition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edition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zendServerVersion</w:t>
      </w:r>
      <w:r>
        <w:rPr>
          <w:color w:val="008080"/>
        </w:rPr>
        <w:t>&gt;</w:t>
      </w:r>
      <w:r>
        <w:rPr>
          <w:color w:val="000000"/>
        </w:rPr>
        <w:t>6.0.1</w:t>
      </w:r>
      <w:r>
        <w:rPr>
          <w:color w:val="008080"/>
        </w:rPr>
        <w:t>&lt;/</w:t>
      </w:r>
      <w:r>
        <w:rPr>
          <w:color w:val="3F7F7F"/>
        </w:rPr>
        <w:t>zendServerVersion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</w:t>
      </w:r>
      <w:r>
        <w:rPr>
          <w:color w:val="000000"/>
        </w:rPr>
        <w:t>ication/vnd.zend.serverapi+xml;version=1.0,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application/vnd.zend.serverapi+xml;version=1.1,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0000"/>
        </w:rPr>
        <w:t>application/vnd.zend.serverapi+xml;version=2.0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supportedApiVersions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phpVersion</w:t>
      </w:r>
      <w:r>
        <w:rPr>
          <w:color w:val="008080"/>
        </w:rPr>
        <w:t>&gt;</w:t>
      </w:r>
      <w:r>
        <w:rPr>
          <w:color w:val="000000"/>
        </w:rPr>
        <w:t>5.4.1</w:t>
      </w:r>
      <w:r>
        <w:rPr>
          <w:color w:val="008080"/>
        </w:rPr>
        <w:t>&lt;/</w:t>
      </w:r>
      <w:r>
        <w:rPr>
          <w:color w:val="3F7F7F"/>
        </w:rPr>
        <w:t>phpVersion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operatingSystem</w:t>
      </w:r>
      <w:r>
        <w:rPr>
          <w:color w:val="008080"/>
        </w:rPr>
        <w:t>&gt;</w:t>
      </w:r>
      <w:r>
        <w:rPr>
          <w:color w:val="000000"/>
        </w:rPr>
        <w:t>Linux</w:t>
      </w:r>
      <w:r>
        <w:rPr>
          <w:color w:val="008080"/>
        </w:rPr>
        <w:t>&lt;/</w:t>
      </w:r>
      <w:r>
        <w:rPr>
          <w:color w:val="3F7F7F"/>
        </w:rPr>
        <w:t>oper</w:t>
      </w:r>
      <w:r>
        <w:rPr>
          <w:color w:val="3F7F7F"/>
        </w:rPr>
        <w:t>atingSystem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serverLicenseInfo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notRequired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orderNumber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validUntil</w:t>
      </w:r>
      <w:r>
        <w:rPr>
          <w:rFonts w:eastAsia="Courier New"/>
          <w:color w:val="3F7F7F"/>
        </w:rPr>
        <w:t xml:space="preserve"> </w:t>
      </w:r>
      <w:r>
        <w:rPr>
          <w:color w:val="3F7F7F"/>
        </w:rPr>
        <w:t>/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serverLimit</w:t>
      </w:r>
      <w:r>
        <w:rPr>
          <w:color w:val="008080"/>
        </w:rPr>
        <w:t>&gt;</w:t>
      </w:r>
      <w:r>
        <w:rPr>
          <w:color w:val="000000"/>
        </w:rPr>
        <w:t>0</w:t>
      </w:r>
      <w:r>
        <w:rPr>
          <w:color w:val="008080"/>
        </w:rPr>
        <w:t>&lt;/</w:t>
      </w:r>
      <w:r>
        <w:rPr>
          <w:color w:val="3F7F7F"/>
        </w:rPr>
        <w:t>serverLimit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serverLicenseInfo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managerLicenseInfo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status</w:t>
      </w:r>
      <w:r>
        <w:rPr>
          <w:color w:val="008080"/>
        </w:rPr>
        <w:t>&gt;</w:t>
      </w:r>
      <w:r>
        <w:rPr>
          <w:color w:val="000000"/>
        </w:rPr>
        <w:t>notRequired</w:t>
      </w:r>
      <w:r>
        <w:rPr>
          <w:color w:val="008080"/>
        </w:rPr>
        <w:t>&lt;/</w:t>
      </w:r>
      <w:r>
        <w:rPr>
          <w:color w:val="3F7F7F"/>
        </w:rPr>
        <w:t>status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</w:t>
      </w:r>
      <w:r>
        <w:rPr>
          <w:rFonts w:eastAsia="Courier New"/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orderNumber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validUntil</w:t>
      </w:r>
      <w:r>
        <w:rPr>
          <w:rFonts w:eastAsia="Courier New"/>
          <w:color w:val="3F7F7F"/>
        </w:rPr>
        <w:t xml:space="preserve"> </w:t>
      </w:r>
      <w:r>
        <w:rPr>
          <w:color w:val="3F7F7F"/>
        </w:rPr>
        <w:t>/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serverLimit</w:t>
      </w:r>
      <w:r>
        <w:rPr>
          <w:color w:val="008080"/>
        </w:rPr>
        <w:t>&gt;</w:t>
      </w:r>
      <w:r>
        <w:rPr>
          <w:color w:val="000000"/>
        </w:rPr>
        <w:t>0</w:t>
      </w:r>
      <w:r>
        <w:rPr>
          <w:color w:val="008080"/>
        </w:rPr>
        <w:t>&lt;/</w:t>
      </w:r>
      <w:r>
        <w:rPr>
          <w:color w:val="3F7F7F"/>
        </w:rPr>
        <w:t>serverLimit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  </w:t>
      </w:r>
      <w:r>
        <w:rPr>
          <w:color w:val="008080"/>
        </w:rPr>
        <w:t>&lt;/</w:t>
      </w:r>
      <w:r>
        <w:rPr>
          <w:color w:val="3F7F7F"/>
        </w:rPr>
        <w:t>managerLicenseInfo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systemInfo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</w:p>
    <w:p w:rsidR="00000000" w:rsidRDefault="000E1975">
      <w:pPr>
        <w:pStyle w:val="CodeBlock"/>
        <w:rPr>
          <w:color w:val="008080"/>
        </w:rPr>
      </w:pP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bookmarkStart w:id="25" w:name="_clusterGetServersStatus"/>
      <w:bookmarkStart w:id="26" w:name="_getServerStatus"/>
      <w:r>
        <w:t>clusterGetServerStatus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</w:t>
      </w:r>
      <w:r>
        <w:t>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each</w:t>
      </w:r>
      <w:r>
        <w:rPr>
          <w:rFonts w:eastAsia="Calibri" w:cs="Calibri"/>
        </w:rPr>
        <w:t xml:space="preserve"> </w:t>
      </w:r>
      <w:r>
        <w:t>one.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  <w:r>
        <w:rPr>
          <w:rFonts w:eastAsia="Calibri" w:cs="Calibri"/>
        </w:rPr>
        <w:t xml:space="preserve"> </w:t>
      </w:r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cause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Manager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fresh,</w:t>
      </w:r>
      <w:r>
        <w:rPr>
          <w:rFonts w:eastAsia="Calibri" w:cs="Calibri"/>
        </w:rPr>
        <w:t xml:space="preserve"> </w:t>
      </w:r>
      <w:r>
        <w:t>non-cached</w:t>
      </w:r>
      <w:r>
        <w:rPr>
          <w:rFonts w:eastAsia="Calibri" w:cs="Calibri"/>
        </w:rPr>
        <w:t xml:space="preserve"> </w:t>
      </w:r>
      <w:r>
        <w:t>information.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tab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GUI,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present</w:t>
      </w:r>
      <w:r>
        <w:rPr>
          <w:rFonts w:eastAsia="Calibri" w:cs="Calibri"/>
        </w:rPr>
        <w:t xml:space="preserve"> </w:t>
      </w:r>
      <w:r>
        <w:t>cached</w:t>
      </w:r>
      <w:r>
        <w:rPr>
          <w:rFonts w:eastAsia="Calibri" w:cs="Calibri"/>
        </w:rPr>
        <w:t xml:space="preserve"> </w:t>
      </w:r>
      <w:r>
        <w:t>information.</w:t>
      </w:r>
      <w:r>
        <w:rPr>
          <w:rFonts w:eastAsia="Calibri" w:cs="Calibri"/>
        </w:rPr>
        <w:t xml:space="preserve"> </w:t>
      </w:r>
      <w:r>
        <w:t>Users</w:t>
      </w:r>
      <w:r>
        <w:rPr>
          <w:rFonts w:eastAsia="Calibri" w:cs="Calibri"/>
        </w:rPr>
        <w:t xml:space="preserve"> </w:t>
      </w:r>
      <w:r>
        <w:t>interested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reducing</w:t>
      </w:r>
      <w:r>
        <w:rPr>
          <w:rFonts w:eastAsia="Calibri" w:cs="Calibri"/>
        </w:rPr>
        <w:t xml:space="preserve"> </w:t>
      </w:r>
      <w:r>
        <w:t>load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caching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do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own</w:t>
      </w:r>
      <w:r>
        <w:rPr>
          <w:rFonts w:eastAsia="Calibri" w:cs="Calibri"/>
        </w:rPr>
        <w:t xml:space="preserve"> </w:t>
      </w:r>
      <w:r>
        <w:t>code.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</w:t>
      </w:r>
    </w:p>
    <w:p w:rsidR="00000000" w:rsidRDefault="000E1975">
      <w:r>
        <w:rPr>
          <w:b/>
        </w:rPr>
        <w:lastRenderedPageBreak/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527"/>
        <w:gridCol w:w="860"/>
        <w:gridCol w:w="1283"/>
        <w:gridCol w:w="5196"/>
      </w:tblGrid>
      <w:tr w:rsidR="00000000">
        <w:tc>
          <w:tcPr>
            <w:tcW w:w="152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86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283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</w:t>
            </w:r>
            <w:r>
              <w:rPr>
                <w:rFonts w:eastAsia="Times New Roman" w:cs="Times New Roman"/>
                <w:lang w:eastAsia="ar-SA" w:bidi="ar-SA"/>
              </w:rPr>
              <w:t>d</w:t>
            </w:r>
          </w:p>
        </w:tc>
        <w:tc>
          <w:tcPr>
            <w:tcW w:w="519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527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  <w:tc>
          <w:tcPr>
            <w:tcW w:w="860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Array</w:t>
            </w:r>
          </w:p>
        </w:tc>
        <w:tc>
          <w:tcPr>
            <w:tcW w:w="1283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5196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IDs.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status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returned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only.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status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returned.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>
      <w:pPr>
        <w:rPr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rFonts w:eastAsia="Times New Roman" w:cs="Times New Roman"/>
          <w:lang w:eastAsia="ar-SA" w:bidi="ar-SA"/>
        </w:rPr>
        <w:t>200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serversList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</w:t>
      </w:r>
      <w:r>
        <w:rPr>
          <w:b/>
        </w:rPr>
        <w:t>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1000"/>
        <w:gridCol w:w="2915"/>
        <w:gridCol w:w="4951"/>
      </w:tblGrid>
      <w:tr w:rsidR="00000000">
        <w:tc>
          <w:tcPr>
            <w:tcW w:w="100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9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495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915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4951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915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notImplementedByEdition</w:t>
            </w:r>
          </w:p>
        </w:tc>
        <w:tc>
          <w:tcPr>
            <w:tcW w:w="4951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only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available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15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4951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</w:t>
            </w:r>
            <w:r>
              <w:rPr>
                <w:lang w:eastAsia="ar-SA" w:bidi="ar-SA"/>
              </w:rPr>
              <w:t>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(URI</w:t>
      </w:r>
      <w:r>
        <w:rPr>
          <w:rFonts w:eastAsia="Calibri" w:cs="Calibri"/>
        </w:rPr>
        <w:t xml:space="preserve"> </w:t>
      </w:r>
      <w:r>
        <w:t>broken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readability):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/ZendServerManager/Api/clusterGetServerStatus?</w:t>
      </w:r>
      <w:r>
        <w:rPr>
          <w:rFonts w:eastAsia="Courier New"/>
        </w:rPr>
        <w:t xml:space="preserve">  </w:t>
      </w:r>
      <w:r>
        <w:br/>
      </w:r>
      <w:r>
        <w:rPr>
          <w:rFonts w:eastAsia="Courier New"/>
        </w:rPr>
        <w:t xml:space="preserve">  </w:t>
      </w:r>
      <w:r>
        <w:t>servers%5B0%5D=12&amp;servers%5B1%5D=15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r>
        <w:rPr>
          <w:i/>
          <w:iCs/>
          <w:color w:val="2A00FF"/>
        </w:rPr>
        <w:t>http://www.zend.com/server/api/1.0"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&gt;cluster</w:t>
      </w:r>
      <w:r>
        <w:rPr>
          <w:color w:val="000000"/>
        </w:rPr>
        <w:t>GetServersStatus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&lt;serversList&gt;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12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</w:t>
      </w:r>
      <w:r>
        <w:rPr>
          <w:color w:val="000000"/>
        </w:rPr>
        <w:t>1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https://www-01.local:10082/ZendServer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OK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15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https://www-02.local:10082</w:t>
      </w:r>
      <w:r>
        <w:rPr>
          <w:color w:val="000000"/>
        </w:rPr>
        <w:t>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pendingRestart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  </w:t>
      </w:r>
      <w:r>
        <w:rPr>
          <w:color w:val="008080"/>
        </w:rPr>
        <w:t>&lt;warning&gt;</w:t>
      </w:r>
      <w:r>
        <w:rPr>
          <w:color w:val="000000"/>
        </w:rPr>
        <w:t>This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server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waiting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PHP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restart</w:t>
      </w:r>
      <w:r>
        <w:rPr>
          <w:color w:val="008080"/>
        </w:rPr>
        <w:t>&lt;/warning&gt;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&lt;/messageList&gt;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&lt;/serversList&gt;</w:t>
      </w:r>
      <w:r>
        <w:rPr>
          <w:color w:val="000000"/>
        </w:rPr>
        <w:br/>
      </w:r>
      <w:r>
        <w:rPr>
          <w:rFonts w:eastAsia="Courier New"/>
          <w:color w:val="000000"/>
        </w:rPr>
        <w:lastRenderedPageBreak/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r>
        <w:t>clusterAddServer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Add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075"/>
        <w:gridCol w:w="1114"/>
        <w:gridCol w:w="1255"/>
        <w:gridCol w:w="4422"/>
      </w:tblGrid>
      <w:tr w:rsidR="00000000">
        <w:tc>
          <w:tcPr>
            <w:tcW w:w="207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11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25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4422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207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</w:t>
            </w:r>
            <w:r>
              <w:rPr>
                <w:rFonts w:eastAsia="Times New Roman" w:cs="Times New Roman"/>
                <w:lang w:eastAsia="ar-SA" w:bidi="ar-SA"/>
              </w:rPr>
              <w:t>verName</w:t>
            </w:r>
          </w:p>
        </w:tc>
        <w:tc>
          <w:tcPr>
            <w:tcW w:w="1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12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442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Name</w:t>
            </w:r>
          </w:p>
        </w:tc>
      </w:tr>
      <w:tr w:rsidR="00000000">
        <w:tc>
          <w:tcPr>
            <w:tcW w:w="207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serverUrl</w:t>
            </w:r>
          </w:p>
        </w:tc>
        <w:tc>
          <w:tcPr>
            <w:tcW w:w="1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12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442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address,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full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HTTP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HTTPS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URL</w:t>
            </w:r>
          </w:p>
        </w:tc>
      </w:tr>
      <w:tr w:rsidR="00000000">
        <w:tc>
          <w:tcPr>
            <w:tcW w:w="207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guiPassword</w:t>
            </w:r>
          </w:p>
        </w:tc>
        <w:tc>
          <w:tcPr>
            <w:tcW w:w="1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12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442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GUI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password</w:t>
            </w:r>
          </w:p>
        </w:tc>
      </w:tr>
      <w:tr w:rsidR="00000000">
        <w:tc>
          <w:tcPr>
            <w:tcW w:w="207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propagateSettings</w:t>
            </w:r>
          </w:p>
        </w:tc>
        <w:tc>
          <w:tcPr>
            <w:tcW w:w="1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Boolean</w:t>
            </w:r>
          </w:p>
        </w:tc>
        <w:tc>
          <w:tcPr>
            <w:tcW w:w="12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442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Propagate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>’</w:t>
            </w:r>
            <w:r>
              <w:rPr>
                <w:lang w:eastAsia="ar-SA" w:bidi="ar-SA"/>
              </w:rPr>
              <w:t>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current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settings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Default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FALSE</w:t>
            </w:r>
          </w:p>
        </w:tc>
      </w:tr>
      <w:tr w:rsidR="00000000">
        <w:tc>
          <w:tcPr>
            <w:tcW w:w="207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strike/>
                <w:lang w:eastAsia="ar-SA" w:bidi="ar-SA"/>
              </w:rPr>
            </w:pPr>
            <w:r>
              <w:rPr>
                <w:rFonts w:eastAsia="Times New Roman" w:cs="Times New Roman"/>
                <w:strike/>
                <w:lang w:eastAsia="ar-SA" w:bidi="ar-SA"/>
              </w:rPr>
              <w:t>doRestart</w:t>
            </w:r>
          </w:p>
        </w:tc>
        <w:tc>
          <w:tcPr>
            <w:tcW w:w="1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strike/>
                <w:lang w:eastAsia="ar-SA" w:bidi="ar-SA"/>
              </w:rPr>
            </w:pPr>
            <w:r>
              <w:rPr>
                <w:rFonts w:eastAsia="Times New Roman" w:cs="Times New Roman"/>
                <w:strike/>
                <w:lang w:eastAsia="ar-SA" w:bidi="ar-SA"/>
              </w:rPr>
              <w:t>Boolean</w:t>
            </w:r>
          </w:p>
        </w:tc>
        <w:tc>
          <w:tcPr>
            <w:tcW w:w="12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strike/>
                <w:lang w:eastAsia="ar-SA" w:bidi="ar-SA"/>
              </w:rPr>
            </w:pPr>
            <w:r>
              <w:rPr>
                <w:rFonts w:eastAsia="Times New Roman" w:cs="Times New Roman"/>
                <w:strike/>
                <w:lang w:eastAsia="ar-SA" w:bidi="ar-SA"/>
              </w:rPr>
              <w:t>No</w:t>
            </w:r>
          </w:p>
        </w:tc>
        <w:tc>
          <w:tcPr>
            <w:tcW w:w="442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trike/>
                <w:lang w:eastAsia="ar-SA" w:bidi="ar-SA"/>
              </w:rPr>
            </w:pPr>
            <w:r>
              <w:rPr>
                <w:rFonts w:eastAsia="Times New Roman" w:cs="Times New Roman"/>
                <w:strike/>
                <w:lang w:eastAsia="ar-SA" w:bidi="ar-SA"/>
              </w:rPr>
              <w:t>Initiate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a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PHP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restart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on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the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cluster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after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adding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the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server;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Default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is</w:t>
            </w:r>
            <w:r>
              <w:rPr>
                <w:rFonts w:eastAsia="Calibri" w:cs="Calibri"/>
                <w:strike/>
                <w:lang w:eastAsia="ar-SA" w:bidi="ar-SA"/>
              </w:rPr>
              <w:t xml:space="preserve"> </w:t>
            </w:r>
            <w:r>
              <w:rPr>
                <w:strike/>
                <w:lang w:eastAsia="ar-SA" w:bidi="ar-SA"/>
              </w:rPr>
              <w:t>FALSE</w:t>
            </w:r>
          </w:p>
          <w:p w:rsidR="00000000" w:rsidRDefault="000E1975">
            <w:pPr>
              <w:pStyle w:val="TableContents"/>
              <w:rPr>
                <w:i/>
                <w:iCs/>
                <w:lang w:eastAsia="ar-SA" w:bidi="ar-SA"/>
              </w:rPr>
            </w:pPr>
            <w:r>
              <w:rPr>
                <w:rFonts w:eastAsia="Times New Roman" w:cs="Times New Roman"/>
                <w:i/>
                <w:iCs/>
                <w:lang w:eastAsia="ar-SA" w:bidi="ar-SA"/>
              </w:rPr>
              <w:t>Deprecated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as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of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1.1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in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order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to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support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automatic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deployment.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 </w:t>
            </w:r>
            <w:r>
              <w:rPr>
                <w:i/>
                <w:iCs/>
                <w:lang w:eastAsia="ar-SA" w:bidi="ar-SA"/>
              </w:rPr>
              <w:t>The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system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will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restart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the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added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server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automatically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and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will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ignore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this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parameter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if</w:t>
            </w:r>
            <w:r>
              <w:rPr>
                <w:rFonts w:eastAsia="Calibri" w:cs="Calibri"/>
                <w:i/>
                <w:iCs/>
                <w:lang w:eastAsia="ar-SA" w:bidi="ar-SA"/>
              </w:rPr>
              <w:t xml:space="preserve"> </w:t>
            </w:r>
            <w:r>
              <w:rPr>
                <w:i/>
                <w:iCs/>
                <w:lang w:eastAsia="ar-SA" w:bidi="ar-SA"/>
              </w:rPr>
              <w:t>p</w:t>
            </w:r>
            <w:r>
              <w:rPr>
                <w:i/>
                <w:iCs/>
                <w:lang w:eastAsia="ar-SA" w:bidi="ar-SA"/>
              </w:rPr>
              <w:t>assed</w:t>
            </w:r>
          </w:p>
        </w:tc>
      </w:tr>
    </w:tbl>
    <w:p w:rsidR="00000000" w:rsidRDefault="000E1975">
      <w:pPr>
        <w:rPr>
          <w:rFonts w:eastAsia="Calibri" w:cs="Calibri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</w:p>
    <w:p w:rsidR="00000000" w:rsidRDefault="000E1975">
      <w:pPr>
        <w:pStyle w:val="ListParagraph"/>
        <w:numPr>
          <w:ilvl w:val="0"/>
          <w:numId w:val="8"/>
        </w:numPr>
      </w:pP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operation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successful</w:t>
      </w:r>
    </w:p>
    <w:p w:rsidR="00000000" w:rsidRDefault="000E1975">
      <w:pPr>
        <w:pStyle w:val="ListParagraph"/>
        <w:numPr>
          <w:ilvl w:val="0"/>
          <w:numId w:val="8"/>
        </w:numPr>
      </w:pPr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server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added</w:t>
      </w:r>
      <w:r>
        <w:rPr>
          <w:rFonts w:eastAsia="Calibri" w:cs="Calibri"/>
        </w:rPr>
        <w:t xml:space="preserve"> </w:t>
      </w:r>
      <w:r>
        <w:t>successfully,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setting</w:t>
      </w:r>
      <w:r>
        <w:rPr>
          <w:rFonts w:eastAsia="Calibri" w:cs="Calibri"/>
        </w:rPr>
        <w:t xml:space="preserve"> </w:t>
      </w:r>
      <w:r>
        <w:t>propagation</w:t>
      </w:r>
      <w:r>
        <w:rPr>
          <w:rFonts w:eastAsia="Calibri" w:cs="Calibri"/>
        </w:rPr>
        <w:t xml:space="preserve"> </w:t>
      </w:r>
      <w:r>
        <w:t>failed</w:t>
      </w:r>
      <w:r>
        <w:rPr>
          <w:rFonts w:eastAsia="Calibri" w:cs="Calibri"/>
        </w:rPr>
        <w:t xml:space="preserve"> </w:t>
      </w:r>
      <w:r>
        <w:t>(can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happen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propagateSettings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TRUE)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serverInfo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just</w:t>
      </w:r>
      <w:r>
        <w:t>-added</w:t>
      </w:r>
      <w:r>
        <w:rPr>
          <w:rFonts w:eastAsia="Calibri" w:cs="Calibri"/>
        </w:rPr>
        <w:t xml:space="preserve"> </w:t>
      </w:r>
      <w:r>
        <w:t>server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934"/>
        <w:gridCol w:w="2924"/>
        <w:gridCol w:w="5008"/>
      </w:tblGrid>
      <w:tr w:rsidR="00000000">
        <w:tc>
          <w:tcPr>
            <w:tcW w:w="93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92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008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cantConnectToServer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connect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URL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invalidServerResponse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new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wrongPassword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GUI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password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incorrect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alreadyConnected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already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member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necessarily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current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cluster)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temporarilyLocked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member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graceful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startup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shutdown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mode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</w:t>
            </w:r>
            <w:r>
              <w:rPr>
                <w:rFonts w:eastAsia="Times New Roman" w:cs="Times New Roman"/>
                <w:lang w:eastAsia="ar-SA" w:bidi="ar-SA"/>
              </w:rPr>
              <w:t>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noActiveServers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added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disabled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unreachable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  <w:tr w:rsidR="00000000">
        <w:tc>
          <w:tcPr>
            <w:tcW w:w="9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notImplementedByEdition</w:t>
            </w:r>
          </w:p>
        </w:tc>
        <w:tc>
          <w:tcPr>
            <w:tcW w:w="500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only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available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lastRenderedPageBreak/>
        <w:t>POST</w:t>
      </w:r>
      <w:r>
        <w:rPr>
          <w:rFonts w:eastAsia="Courier New"/>
        </w:rPr>
        <w:t xml:space="preserve"> </w:t>
      </w:r>
      <w:r>
        <w:t>/ZendServerManager/Api/clusterAddServer</w:t>
      </w:r>
      <w:r>
        <w:br/>
      </w:r>
      <w:r>
        <w:br/>
        <w:t>serverName=www-05&amp;serverURL=https://www-05.local:10081/ZendServer&amp;</w:t>
      </w:r>
      <w:r>
        <w:br/>
        <w:t>guiPassword=somepassword&amp;doRestart=TRUE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</w:t>
      </w:r>
      <w:r>
        <w:rPr>
          <w:i/>
          <w:iCs/>
          <w:color w:val="2A00FF"/>
        </w:rPr>
        <w:t>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clusterAddServer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&lt;id&gt;</w:t>
      </w:r>
      <w:r>
        <w:rPr>
          <w:color w:val="000000"/>
        </w:rPr>
        <w:t>25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&lt;name&gt;</w:t>
      </w:r>
      <w:r>
        <w:rPr>
          <w:color w:val="000000"/>
        </w:rPr>
        <w:t>ww</w:t>
      </w:r>
      <w:r>
        <w:rPr>
          <w:color w:val="000000"/>
        </w:rPr>
        <w:t>w-05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&lt;address&gt;</w:t>
      </w:r>
      <w:r>
        <w:rPr>
          <w:color w:val="000000"/>
        </w:rPr>
        <w:t>https://www-05.local:10082/ZendServer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&lt;status&gt;</w:t>
      </w:r>
      <w:r>
        <w:rPr>
          <w:color w:val="000000"/>
        </w:rPr>
        <w:t>OK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r>
        <w:t>clusterRemoveServer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Remove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Clustering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– </w:t>
      </w:r>
      <w:r>
        <w:t>if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case,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response.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long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fully</w:t>
      </w:r>
      <w:r>
        <w:rPr>
          <w:rFonts w:eastAsia="Calibri" w:cs="Calibri"/>
        </w:rPr>
        <w:t xml:space="preserve"> </w:t>
      </w:r>
      <w:r>
        <w:t>removed,</w:t>
      </w:r>
      <w:r>
        <w:rPr>
          <w:rFonts w:eastAsia="Calibri" w:cs="Calibri"/>
        </w:rPr>
        <w:t xml:space="preserve"> </w:t>
      </w:r>
      <w:r>
        <w:t>further</w:t>
      </w:r>
      <w:r>
        <w:rPr>
          <w:rFonts w:eastAsia="Calibri" w:cs="Calibri"/>
        </w:rPr>
        <w:t xml:space="preserve"> </w:t>
      </w:r>
      <w:r>
        <w:t>calls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remove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idempotent.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453"/>
        <w:gridCol w:w="1038"/>
        <w:gridCol w:w="1305"/>
        <w:gridCol w:w="5070"/>
      </w:tblGrid>
      <w:tr w:rsidR="00000000">
        <w:tc>
          <w:tcPr>
            <w:tcW w:w="1453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038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30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507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45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serverId</w:t>
            </w:r>
          </w:p>
        </w:tc>
        <w:tc>
          <w:tcPr>
            <w:tcW w:w="103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130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50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145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force</w:t>
            </w:r>
          </w:p>
        </w:tc>
        <w:tc>
          <w:tcPr>
            <w:tcW w:w="103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Boolean</w:t>
            </w:r>
          </w:p>
        </w:tc>
        <w:tc>
          <w:tcPr>
            <w:tcW w:w="130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50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Force-remove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lang w:eastAsia="ar-SA" w:bidi="ar-SA"/>
              </w:rPr>
              <w:t>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skipping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graceful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shutdown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Default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FALSE</w:t>
            </w:r>
          </w:p>
        </w:tc>
      </w:tr>
    </w:tbl>
    <w:p w:rsidR="00000000" w:rsidRDefault="000E1975">
      <w:pPr>
        <w:rPr>
          <w:rFonts w:eastAsia="Calibri" w:cs="Calibri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</w:p>
    <w:p w:rsidR="00000000" w:rsidRDefault="000E1975">
      <w:pPr>
        <w:pStyle w:val="ListParagraph"/>
        <w:numPr>
          <w:ilvl w:val="0"/>
          <w:numId w:val="7"/>
        </w:numPr>
      </w:pP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completed</w:t>
      </w:r>
      <w:r>
        <w:rPr>
          <w:rFonts w:eastAsia="Calibri" w:cs="Calibri"/>
        </w:rPr>
        <w:t xml:space="preserve"> </w:t>
      </w:r>
      <w:r>
        <w:t>successfully.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there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need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perform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Graceful</w:t>
      </w:r>
      <w:r>
        <w:rPr>
          <w:rFonts w:eastAsia="Calibri" w:cs="Calibri"/>
        </w:rPr>
        <w:t xml:space="preserve"> </w:t>
      </w:r>
      <w:r>
        <w:t>Shutdown</w:t>
      </w:r>
      <w:r>
        <w:rPr>
          <w:rFonts w:eastAsia="Calibri" w:cs="Calibri"/>
        </w:rPr>
        <w:t xml:space="preserve"> </w:t>
      </w:r>
      <w:r>
        <w:t>process,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force</w:t>
      </w:r>
      <w:r>
        <w:rPr>
          <w:rFonts w:eastAsia="Calibri" w:cs="Calibri"/>
          <w:i/>
        </w:rPr>
        <w:t xml:space="preserve"> </w:t>
      </w:r>
      <w:r>
        <w:t>option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TRUE.</w:t>
      </w:r>
    </w:p>
    <w:p w:rsidR="00000000" w:rsidRDefault="000E1975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started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completed</w:t>
      </w:r>
      <w:r>
        <w:rPr>
          <w:rFonts w:eastAsia="Calibri" w:cs="Calibri"/>
        </w:rPr>
        <w:t xml:space="preserve"> </w:t>
      </w:r>
      <w:r>
        <w:t>yet.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want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within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few</w:t>
      </w:r>
      <w:r>
        <w:rPr>
          <w:rFonts w:eastAsia="Calibri" w:cs="Calibri"/>
        </w:rPr>
        <w:t xml:space="preserve"> </w:t>
      </w:r>
      <w:r>
        <w:t>seconds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clusterGetServerStatus</w:t>
      </w:r>
      <w:r>
        <w:rPr>
          <w:rFonts w:eastAsia="Calibri" w:cs="Calibri"/>
          <w:i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verify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</w:t>
      </w:r>
      <w:r>
        <w:t>verInfo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removed.</w:t>
      </w:r>
      <w:r>
        <w:rPr>
          <w:rFonts w:eastAsia="Calibri" w:cs="Calibri"/>
        </w:rPr>
        <w:t xml:space="preserve">  </w:t>
      </w:r>
      <w:r>
        <w:rPr>
          <w:i/>
        </w:rP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rPr>
          <w:i/>
        </w:rPr>
        <w:t>shuttingDown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rPr>
          <w:i/>
        </w:rPr>
        <w:t>removed</w:t>
      </w:r>
      <w:r>
        <w:t>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1000"/>
        <w:gridCol w:w="2896"/>
        <w:gridCol w:w="4970"/>
      </w:tblGrid>
      <w:tr w:rsidR="00000000">
        <w:tc>
          <w:tcPr>
            <w:tcW w:w="1000" w:type="dxa"/>
            <w:shd w:val="clear" w:color="auto" w:fill="E6E6E6"/>
          </w:tcPr>
          <w:p w:rsidR="00000000" w:rsidRDefault="000E1975">
            <w:pPr>
              <w:pStyle w:val="TableContents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896" w:type="dxa"/>
            <w:shd w:val="clear" w:color="auto" w:fill="E6E6E6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4970" w:type="dxa"/>
            <w:shd w:val="clear" w:color="auto" w:fill="E6E6E6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lastRenderedPageBreak/>
              <w:t>404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cantConnectTo</w:t>
            </w:r>
            <w:r>
              <w:rPr>
                <w:rFonts w:eastAsia="Times New Roman" w:cs="Times New Roman"/>
                <w:lang w:eastAsia="ar-SA" w:bidi="ar-SA"/>
              </w:rPr>
              <w:t>Server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connect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invalidServerResponse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temporarilyLocked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removed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another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graceful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startup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shutdown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</w:t>
            </w:r>
            <w:r>
              <w:rPr>
                <w:lang w:eastAsia="ar-SA" w:bidi="ar-SA"/>
              </w:rPr>
              <w:t>rocess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notImplementedByEdition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9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</w:tbl>
    <w:p w:rsidR="00000000" w:rsidRDefault="000E1975">
      <w:pPr>
        <w:rPr>
          <w:rFonts w:eastAsia="Times New Roman" w:cs="Times New Roman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/ZendServerManager/Api/clusterRemoveServer</w:t>
      </w:r>
      <w:r>
        <w:br/>
      </w:r>
      <w:r>
        <w:br/>
        <w:t>serverId=5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202</w:t>
      </w:r>
      <w:r>
        <w:rPr>
          <w:rFonts w:eastAsia="Courier New"/>
        </w:rPr>
        <w:t xml:space="preserve"> </w:t>
      </w:r>
      <w:r>
        <w:t>Accepted</w:t>
      </w:r>
      <w:r>
        <w:br/>
      </w:r>
      <w:r>
        <w:rPr>
          <w:color w:val="008080"/>
        </w:rPr>
        <w:br/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clusterRemoveServer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</w:t>
      </w:r>
      <w:r>
        <w:rPr>
          <w:color w:val="008080"/>
        </w:rPr>
        <w:t>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&lt;id&gt;</w:t>
      </w:r>
      <w:r>
        <w:rPr>
          <w:color w:val="000000"/>
        </w:rPr>
        <w:t>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&lt;address&gt;</w:t>
      </w:r>
      <w:r>
        <w:rPr>
          <w:color w:val="000000"/>
        </w:rPr>
        <w:t>https://www-02.local:10082/ZendServer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&lt;status&gt;</w:t>
      </w:r>
      <w:r>
        <w:rPr>
          <w:color w:val="000000"/>
        </w:rPr>
        <w:t>shuttingDown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</w:t>
      </w:r>
      <w:r>
        <w:rPr>
          <w:color w:val="3F7F7F"/>
        </w:rPr>
        <w:t>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r>
        <w:t>clusterDisableServer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Disable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member.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Clustering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– </w:t>
      </w:r>
      <w:r>
        <w:t>if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case,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response.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long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full</w:t>
      </w:r>
      <w:r>
        <w:t>y</w:t>
      </w:r>
      <w:r>
        <w:rPr>
          <w:rFonts w:eastAsia="Calibri" w:cs="Calibri"/>
        </w:rPr>
        <w:t xml:space="preserve"> </w:t>
      </w:r>
      <w:r>
        <w:t>disabled,</w:t>
      </w:r>
      <w:r>
        <w:rPr>
          <w:rFonts w:eastAsia="Calibri" w:cs="Calibri"/>
        </w:rPr>
        <w:t xml:space="preserve"> </w:t>
      </w:r>
      <w:r>
        <w:t>further</w:t>
      </w:r>
      <w:r>
        <w:rPr>
          <w:rFonts w:eastAsia="Calibri" w:cs="Calibri"/>
        </w:rPr>
        <w:t xml:space="preserve"> </w:t>
      </w:r>
      <w:r>
        <w:t>calls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should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idempotent.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434"/>
        <w:gridCol w:w="1047"/>
        <w:gridCol w:w="1315"/>
        <w:gridCol w:w="5070"/>
      </w:tblGrid>
      <w:tr w:rsidR="00000000">
        <w:tc>
          <w:tcPr>
            <w:tcW w:w="143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04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3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507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43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</w:t>
            </w:r>
            <w:r>
              <w:rPr>
                <w:rFonts w:eastAsia="Times New Roman" w:cs="Times New Roman"/>
                <w:lang w:eastAsia="ar-SA" w:bidi="ar-SA"/>
              </w:rPr>
              <w:t>verId</w:t>
            </w:r>
          </w:p>
        </w:tc>
        <w:tc>
          <w:tcPr>
            <w:tcW w:w="104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131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50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</w:tbl>
    <w:p w:rsidR="00000000" w:rsidRDefault="000E1975">
      <w:pPr>
        <w:rPr>
          <w:rFonts w:eastAsia="Calibri" w:cs="Calibri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</w:p>
    <w:p w:rsidR="00000000" w:rsidRDefault="000E1975">
      <w:pPr>
        <w:pStyle w:val="ListParagraph"/>
        <w:numPr>
          <w:ilvl w:val="0"/>
          <w:numId w:val="7"/>
        </w:numPr>
      </w:pP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completed</w:t>
      </w:r>
      <w:r>
        <w:rPr>
          <w:rFonts w:eastAsia="Calibri" w:cs="Calibri"/>
        </w:rPr>
        <w:t xml:space="preserve"> </w:t>
      </w:r>
      <w:r>
        <w:t>successfully.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there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need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perform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Graceful</w:t>
      </w:r>
      <w:r>
        <w:rPr>
          <w:rFonts w:eastAsia="Calibri" w:cs="Calibri"/>
        </w:rPr>
        <w:t xml:space="preserve"> </w:t>
      </w:r>
      <w:r>
        <w:t>Shutdown</w:t>
      </w:r>
      <w:r>
        <w:rPr>
          <w:rFonts w:eastAsia="Calibri" w:cs="Calibri"/>
        </w:rPr>
        <w:t xml:space="preserve"> </w:t>
      </w:r>
      <w:r>
        <w:t>process.</w:t>
      </w:r>
    </w:p>
    <w:p w:rsidR="00000000" w:rsidRDefault="000E1975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lastRenderedPageBreak/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disabling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started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complete</w:t>
      </w:r>
      <w:r>
        <w:t>d</w:t>
      </w:r>
      <w:r>
        <w:rPr>
          <w:rFonts w:eastAsia="Calibri" w:cs="Calibri"/>
        </w:rPr>
        <w:t xml:space="preserve"> </w:t>
      </w:r>
      <w:r>
        <w:t>yet.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want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within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few</w:t>
      </w:r>
      <w:r>
        <w:rPr>
          <w:rFonts w:eastAsia="Calibri" w:cs="Calibri"/>
        </w:rPr>
        <w:t xml:space="preserve"> </w:t>
      </w:r>
      <w:r>
        <w:t>seconds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clusterGetServerStatus</w:t>
      </w:r>
      <w:r>
        <w:rPr>
          <w:rFonts w:eastAsia="Calibri" w:cs="Calibri"/>
          <w:i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verify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complete.</w:t>
      </w:r>
      <w:r>
        <w:rPr>
          <w:rFonts w:eastAsia="Calibri" w:cs="Calibri"/>
        </w:rPr>
        <w:t xml:space="preserve"> 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serverInfo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disabled.</w:t>
      </w:r>
      <w:r>
        <w:rPr>
          <w:rFonts w:eastAsia="Calibri" w:cs="Calibri"/>
        </w:rPr>
        <w:t xml:space="preserve"> </w:t>
      </w:r>
      <w:r>
        <w:rPr>
          <w:i/>
        </w:rP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ei</w:t>
      </w:r>
      <w:r>
        <w:t>ther</w:t>
      </w:r>
      <w:r>
        <w:rPr>
          <w:rFonts w:eastAsia="Calibri" w:cs="Calibri"/>
        </w:rPr>
        <w:t xml:space="preserve"> </w:t>
      </w:r>
      <w:r>
        <w:rPr>
          <w:i/>
        </w:rPr>
        <w:t>shuttingDown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rPr>
          <w:i/>
        </w:rPr>
        <w:t>disabled</w:t>
      </w:r>
      <w:r>
        <w:t>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906"/>
        <w:gridCol w:w="2990"/>
        <w:gridCol w:w="4970"/>
      </w:tblGrid>
      <w:tr w:rsidR="00000000">
        <w:tc>
          <w:tcPr>
            <w:tcW w:w="90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99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497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cantConnectToServer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connect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invalidServerResponse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temporarilyLocked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disabled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another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graceful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startup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shutdown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</w:t>
            </w:r>
            <w:r>
              <w:rPr>
                <w:rFonts w:eastAsia="Times New Roman" w:cs="Times New Roman"/>
                <w:lang w:eastAsia="ar-SA" w:bidi="ar-SA"/>
              </w:rPr>
              <w:t>entedByEdition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90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99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49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/ZendServerManager/Api/clusterDisableServer</w:t>
      </w:r>
      <w:r>
        <w:br/>
      </w:r>
      <w:r>
        <w:br/>
        <w:t>serverID=5</w:t>
      </w:r>
    </w:p>
    <w:p w:rsidR="00000000" w:rsidRDefault="000E1975">
      <w:r>
        <w:t>Respons</w:t>
      </w:r>
      <w:r>
        <w:t>e: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</w:r>
      <w:r>
        <w:rPr>
          <w:color w:val="008080"/>
        </w:rPr>
        <w:br/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clusterDisableServer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</w:t>
      </w:r>
      <w:r>
        <w:rPr>
          <w:color w:val="3F7F7F"/>
        </w:rPr>
        <w:t>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&lt;id&gt;</w:t>
      </w:r>
      <w:r>
        <w:rPr>
          <w:color w:val="000000"/>
        </w:rPr>
        <w:t>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&lt;address&gt;</w:t>
      </w:r>
      <w:r>
        <w:rPr>
          <w:color w:val="000000"/>
        </w:rPr>
        <w:t>https://www-02.local:10082/ZendServer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&lt;status&gt;</w:t>
      </w:r>
      <w:r>
        <w:rPr>
          <w:color w:val="000000"/>
        </w:rPr>
        <w:t>disabled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r>
        <w:t>cluster</w:t>
      </w:r>
      <w:r>
        <w:t>EnableServer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Re-enable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member.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Clustering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– </w:t>
      </w:r>
      <w:r>
        <w:t>if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case,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response.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idempotent.</w:t>
      </w:r>
      <w:r>
        <w:rPr>
          <w:rFonts w:eastAsia="Calibri" w:cs="Calibri"/>
        </w:rPr>
        <w:t xml:space="preserve"> </w:t>
      </w:r>
      <w:r>
        <w:t>Running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enabled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</w:t>
      </w:r>
      <w:r>
        <w:t>ill</w:t>
      </w:r>
      <w:r>
        <w:rPr>
          <w:rFonts w:eastAsia="Calibri" w:cs="Calibri"/>
        </w:rPr>
        <w:t xml:space="preserve"> </w:t>
      </w:r>
      <w:r>
        <w:t>result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“</w:t>
      </w: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” </w:t>
      </w:r>
      <w:r>
        <w:t>response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consequences.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lastRenderedPageBreak/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415"/>
        <w:gridCol w:w="1000"/>
        <w:gridCol w:w="1381"/>
        <w:gridCol w:w="5070"/>
      </w:tblGrid>
      <w:tr w:rsidR="00000000">
        <w:tc>
          <w:tcPr>
            <w:tcW w:w="1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00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38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507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41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serverId</w:t>
            </w:r>
          </w:p>
        </w:tc>
        <w:tc>
          <w:tcPr>
            <w:tcW w:w="10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</w:t>
            </w:r>
            <w:r>
              <w:rPr>
                <w:rFonts w:eastAsia="Times New Roman" w:cs="Times New Roman"/>
                <w:lang w:eastAsia="ar-SA" w:bidi="ar-SA"/>
              </w:rPr>
              <w:t>tring</w:t>
            </w:r>
          </w:p>
        </w:tc>
        <w:tc>
          <w:tcPr>
            <w:tcW w:w="138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507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</w:tbl>
    <w:p w:rsidR="00000000" w:rsidRDefault="000E1975">
      <w:pPr>
        <w:rPr>
          <w:rFonts w:eastAsia="Calibri" w:cs="Calibri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</w:p>
    <w:p w:rsidR="00000000" w:rsidRDefault="000E1975">
      <w:pPr>
        <w:pStyle w:val="ListParagraph"/>
        <w:numPr>
          <w:ilvl w:val="0"/>
          <w:numId w:val="7"/>
        </w:numPr>
      </w:pP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enabled</w:t>
      </w:r>
      <w:r>
        <w:rPr>
          <w:rFonts w:eastAsia="Calibri" w:cs="Calibri"/>
        </w:rPr>
        <w:t xml:space="preserve"> </w:t>
      </w:r>
      <w:r>
        <w:t>successfully.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re-joining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Graceful</w:t>
      </w:r>
      <w:r>
        <w:rPr>
          <w:rFonts w:eastAsia="Calibri" w:cs="Calibri"/>
        </w:rPr>
        <w:t xml:space="preserve"> </w:t>
      </w:r>
      <w:r>
        <w:t>Shutdown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sessions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reclaim</w:t>
      </w:r>
    </w:p>
    <w:p w:rsidR="00000000" w:rsidRDefault="000E1975">
      <w:pPr>
        <w:pStyle w:val="ListParagraph"/>
        <w:numPr>
          <w:ilvl w:val="0"/>
          <w:numId w:val="7"/>
        </w:numPr>
        <w:rPr>
          <w:rFonts w:eastAsia="Calibri" w:cs="Calibri"/>
        </w:rPr>
      </w:pPr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started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completed</w:t>
      </w:r>
      <w:r>
        <w:rPr>
          <w:rFonts w:eastAsia="Calibri" w:cs="Calibri"/>
        </w:rPr>
        <w:t xml:space="preserve"> </w:t>
      </w:r>
      <w:r>
        <w:t>yet.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want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within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few</w:t>
      </w:r>
      <w:r>
        <w:rPr>
          <w:rFonts w:eastAsia="Calibri" w:cs="Calibri"/>
        </w:rPr>
        <w:t xml:space="preserve"> </w:t>
      </w:r>
      <w:r>
        <w:t>seconds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clusterGetServerStatus</w:t>
      </w:r>
      <w:r>
        <w:rPr>
          <w:rFonts w:eastAsia="Calibri" w:cs="Calibri"/>
          <w:i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verify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serverInfo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enabled.</w:t>
      </w:r>
      <w:r>
        <w:rPr>
          <w:rFonts w:eastAsia="Calibri" w:cs="Calibri"/>
        </w:rPr>
        <w:t xml:space="preserve">  </w:t>
      </w:r>
      <w:r>
        <w:rPr>
          <w:i/>
        </w:rP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rPr>
          <w:i/>
        </w:rPr>
        <w:t>startingUp</w:t>
      </w:r>
      <w:r>
        <w:rPr>
          <w:rFonts w:eastAsia="Calibri" w:cs="Calibri"/>
          <w:i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re-joining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cluster,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other</w:t>
      </w:r>
      <w:r>
        <w:rPr>
          <w:rFonts w:eastAsia="Calibri" w:cs="Calibri"/>
        </w:rPr>
        <w:t xml:space="preserve"> </w:t>
      </w:r>
      <w:r>
        <w:t>active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(</w:t>
      </w:r>
      <w:r>
        <w:rPr>
          <w:i/>
        </w:rPr>
        <w:t>OK,</w:t>
      </w:r>
      <w:r>
        <w:rPr>
          <w:rFonts w:eastAsia="Calibri" w:cs="Calibri"/>
          <w:i/>
        </w:rPr>
        <w:t xml:space="preserve"> </w:t>
      </w:r>
      <w:r>
        <w:rPr>
          <w:i/>
        </w:rPr>
        <w:t>pendingRestart,</w:t>
      </w:r>
      <w:r>
        <w:rPr>
          <w:rFonts w:eastAsia="Calibri" w:cs="Calibri"/>
          <w:i/>
        </w:rPr>
        <w:t xml:space="preserve"> </w:t>
      </w:r>
      <w:r>
        <w:rPr>
          <w:i/>
        </w:rPr>
        <w:t>misconfigured,</w:t>
      </w:r>
      <w:r>
        <w:rPr>
          <w:rFonts w:eastAsia="Calibri" w:cs="Calibri"/>
          <w:i/>
        </w:rPr>
        <w:t xml:space="preserve"> </w:t>
      </w:r>
      <w:r>
        <w:rPr>
          <w:i/>
        </w:rPr>
        <w:t>extensionMismatch,</w:t>
      </w:r>
      <w:r>
        <w:rPr>
          <w:rFonts w:eastAsia="Calibri" w:cs="Calibri"/>
          <w:i/>
        </w:rPr>
        <w:t xml:space="preserve"> </w:t>
      </w:r>
      <w:r>
        <w:rPr>
          <w:i/>
        </w:rPr>
        <w:t>daemonMismatch,</w:t>
      </w:r>
      <w:r>
        <w:rPr>
          <w:rFonts w:eastAsia="Calibri" w:cs="Calibri"/>
          <w:i/>
        </w:rPr>
        <w:t xml:space="preserve"> </w:t>
      </w:r>
      <w:r>
        <w:rPr>
          <w:i/>
        </w:rPr>
        <w:t>notResponding</w:t>
      </w:r>
      <w:r>
        <w:t>)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completed.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877"/>
        <w:gridCol w:w="2840"/>
        <w:gridCol w:w="5149"/>
      </w:tblGrid>
      <w:tr w:rsidR="00000000">
        <w:tc>
          <w:tcPr>
            <w:tcW w:w="87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84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14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cantConnectToServer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connect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invalidServerResponse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temporarilyLocked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disabled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another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graceful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startup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/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shutdown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process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notImplementedByEdition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</w:t>
            </w:r>
            <w:r>
              <w:rPr>
                <w:rFonts w:eastAsia="Times New Roman" w:cs="Times New Roman"/>
                <w:lang w:eastAsia="ar-SA" w:bidi="ar-SA"/>
              </w:rPr>
              <w:t>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/ZendServerManager/Api/clusterEnableServer</w:t>
      </w:r>
      <w:r>
        <w:br/>
      </w:r>
      <w:r>
        <w:br/>
        <w:t>serverID=5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</w:r>
      <w:r>
        <w:rPr>
          <w:color w:val="008080"/>
        </w:rPr>
        <w:br/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</w:t>
      </w:r>
      <w:r>
        <w:rPr>
          <w:i/>
          <w:iCs/>
          <w:color w:val="2A00FF"/>
        </w:rPr>
        <w:t>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clusterEnableServer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&lt;id&gt;</w:t>
      </w:r>
      <w:r>
        <w:rPr>
          <w:color w:val="000000"/>
        </w:rPr>
        <w:t>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&lt;address&gt;</w:t>
      </w:r>
      <w:r>
        <w:rPr>
          <w:color w:val="000000"/>
        </w:rPr>
        <w:t>https://www-02.</w:t>
      </w:r>
      <w:r>
        <w:rPr>
          <w:color w:val="000000"/>
        </w:rPr>
        <w:t>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&lt;status&gt;</w:t>
      </w:r>
      <w:r>
        <w:rPr>
          <w:color w:val="000000"/>
        </w:rPr>
        <w:t>pendingRestart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0000"/>
        </w:rPr>
        <w:lastRenderedPageBreak/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r>
        <w:t>clusterReconfigureServer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Reconfigure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member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match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cluster's</w:t>
      </w:r>
      <w:r>
        <w:rPr>
          <w:rFonts w:eastAsia="Calibri" w:cs="Calibri"/>
        </w:rPr>
        <w:t xml:space="preserve"> </w:t>
      </w:r>
      <w:r>
        <w:t>profile.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ZSCM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valid</w:t>
      </w:r>
      <w:r>
        <w:rPr>
          <w:rFonts w:eastAsia="Calibri" w:cs="Calibri"/>
        </w:rPr>
        <w:t xml:space="preserve"> </w:t>
      </w:r>
      <w:r>
        <w:t>license,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operation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fail.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415"/>
        <w:gridCol w:w="1057"/>
        <w:gridCol w:w="745"/>
        <w:gridCol w:w="5649"/>
      </w:tblGrid>
      <w:tr w:rsidR="00000000">
        <w:tc>
          <w:tcPr>
            <w:tcW w:w="1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05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74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Req.</w:t>
            </w:r>
          </w:p>
        </w:tc>
        <w:tc>
          <w:tcPr>
            <w:tcW w:w="564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41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serverId</w:t>
            </w:r>
          </w:p>
        </w:tc>
        <w:tc>
          <w:tcPr>
            <w:tcW w:w="105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String</w:t>
            </w:r>
          </w:p>
        </w:tc>
        <w:tc>
          <w:tcPr>
            <w:tcW w:w="74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56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1415" w:type="dxa"/>
            <w:shd w:val="clear" w:color="auto" w:fill="auto"/>
          </w:tcPr>
          <w:p w:rsidR="00000000" w:rsidRDefault="000E1975">
            <w:pPr>
              <w:tabs>
                <w:tab w:val="center" w:pos="867"/>
              </w:tabs>
              <w:snapToGrid w:val="0"/>
              <w:spacing w:after="0" w:line="100" w:lineRule="atLeast"/>
            </w:pPr>
            <w:r>
              <w:t>doRestart</w:t>
            </w:r>
          </w:p>
        </w:tc>
        <w:tc>
          <w:tcPr>
            <w:tcW w:w="1057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Boolean</w:t>
            </w:r>
          </w:p>
        </w:tc>
        <w:tc>
          <w:tcPr>
            <w:tcW w:w="745" w:type="dxa"/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</w:pPr>
            <w:r>
              <w:t>No</w:t>
            </w:r>
          </w:p>
        </w:tc>
        <w:tc>
          <w:tcPr>
            <w:tcW w:w="5649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</w:pPr>
            <w:r>
              <w:t>Should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reconfigu</w:t>
            </w:r>
            <w:r>
              <w:t>red</w:t>
            </w:r>
            <w:r>
              <w:rPr>
                <w:rFonts w:eastAsia="Calibri" w:cs="Calibri"/>
              </w:rPr>
              <w:t xml:space="preserve"> </w:t>
            </w:r>
            <w:r>
              <w:t>server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restarted</w:t>
            </w:r>
            <w:r>
              <w:rPr>
                <w:rFonts w:eastAsia="Calibri" w:cs="Calibri"/>
              </w:rPr>
              <w:t xml:space="preserve"> </w:t>
            </w:r>
            <w:r>
              <w:t>after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reconfigure</w:t>
            </w:r>
            <w:r>
              <w:rPr>
                <w:rFonts w:eastAsia="Calibri" w:cs="Calibri"/>
              </w:rPr>
              <w:t xml:space="preserve"> </w:t>
            </w:r>
            <w:r>
              <w:t>action.</w:t>
            </w:r>
            <w:r>
              <w:rPr>
                <w:rFonts w:eastAsia="Calibri" w:cs="Calibri"/>
              </w:rPr>
              <w:t xml:space="preserve"> </w:t>
            </w:r>
            <w:r>
              <w:t>Default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FALSE</w:t>
            </w:r>
          </w:p>
        </w:tc>
      </w:tr>
    </w:tbl>
    <w:p w:rsidR="00000000" w:rsidRDefault="000E1975">
      <w:pPr>
        <w:rPr>
          <w:rFonts w:eastAsia="Calibri" w:cs="Calibri"/>
          <w:b/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</w:p>
    <w:p w:rsidR="00000000" w:rsidRDefault="000E1975">
      <w:pPr>
        <w:pStyle w:val="ListParagraph"/>
        <w:numPr>
          <w:ilvl w:val="0"/>
          <w:numId w:val="7"/>
        </w:numPr>
      </w:pP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were</w:t>
      </w:r>
      <w:r>
        <w:rPr>
          <w:rFonts w:eastAsia="Calibri" w:cs="Calibri"/>
        </w:rPr>
        <w:t xml:space="preserve"> </w:t>
      </w:r>
      <w:r>
        <w:t>reconfigured</w:t>
      </w:r>
      <w:r>
        <w:rPr>
          <w:rFonts w:eastAsia="Calibri" w:cs="Calibri"/>
        </w:rPr>
        <w:t xml:space="preserve"> </w:t>
      </w:r>
      <w:r>
        <w:t>successfully</w:t>
      </w:r>
    </w:p>
    <w:p w:rsidR="00000000" w:rsidRDefault="000E1975">
      <w:pPr>
        <w:pStyle w:val="ListParagraph"/>
        <w:numPr>
          <w:ilvl w:val="0"/>
          <w:numId w:val="7"/>
        </w:numPr>
      </w:pPr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were</w:t>
      </w:r>
      <w:r>
        <w:rPr>
          <w:rFonts w:eastAsia="Calibri" w:cs="Calibri"/>
        </w:rPr>
        <w:t xml:space="preserve"> </w:t>
      </w:r>
      <w:r>
        <w:t>reconfigured</w:t>
      </w:r>
      <w:r>
        <w:rPr>
          <w:rFonts w:eastAsia="Calibri" w:cs="Calibri"/>
        </w:rPr>
        <w:t xml:space="preserve"> </w:t>
      </w:r>
      <w:r>
        <w:t>successfully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now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restarted</w:t>
      </w:r>
    </w:p>
    <w:p w:rsidR="00000000" w:rsidRDefault="000E1975">
      <w:r>
        <w:rPr>
          <w:b/>
        </w:rPr>
        <w:t>Respo</w:t>
      </w:r>
      <w:r>
        <w:rPr>
          <w:b/>
        </w:rPr>
        <w:t>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serverInfo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reconfigured.</w:t>
      </w:r>
      <w:r>
        <w:rPr>
          <w:rFonts w:eastAsia="Calibri" w:cs="Calibri"/>
        </w:rPr>
        <w:t xml:space="preserve">  </w:t>
      </w:r>
      <w:r>
        <w:rPr>
          <w:i/>
        </w:rPr>
        <w:t>Status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rPr>
          <w:i/>
        </w:rPr>
        <w:t>OK</w:t>
      </w:r>
      <w:r>
        <w:rPr>
          <w:rFonts w:eastAsia="Calibri" w:cs="Calibri"/>
          <w:i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restarted</w:t>
      </w:r>
      <w:r>
        <w:rPr>
          <w:rFonts w:eastAsia="Calibri" w:cs="Calibri"/>
        </w:rPr>
        <w:t xml:space="preserve"> </w:t>
      </w:r>
      <w:r>
        <w:t>successfully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needed;</w:t>
      </w:r>
      <w:r>
        <w:rPr>
          <w:rFonts w:eastAsia="Calibri" w:cs="Calibri"/>
        </w:rPr>
        <w:t xml:space="preserve"> </w:t>
      </w:r>
      <w:r>
        <w:rPr>
          <w:rFonts w:eastAsia="Calibri" w:cs="Calibri"/>
          <w:i/>
        </w:rPr>
        <w:t xml:space="preserve"> </w:t>
      </w:r>
      <w:r>
        <w:rPr>
          <w:i/>
        </w:rPr>
        <w:t>pendingRestart</w:t>
      </w:r>
      <w:r>
        <w:rPr>
          <w:rFonts w:eastAsia="Calibri" w:cs="Calibri"/>
          <w:i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reconfigured</w:t>
      </w:r>
      <w:r>
        <w:rPr>
          <w:rFonts w:eastAsia="Calibri" w:cs="Calibri"/>
        </w:rPr>
        <w:t xml:space="preserve"> </w:t>
      </w:r>
      <w:r>
        <w:t>but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restarted</w:t>
      </w:r>
      <w:r>
        <w:rPr>
          <w:rFonts w:eastAsia="Calibri" w:cs="Calibri"/>
        </w:rPr>
        <w:t xml:space="preserve"> </w:t>
      </w:r>
      <w:r>
        <w:t>(doRestart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FALSE);</w:t>
      </w:r>
      <w:r>
        <w:rPr>
          <w:rFonts w:eastAsia="Calibri" w:cs="Calibri"/>
        </w:rPr>
        <w:t xml:space="preserve"> </w:t>
      </w:r>
      <w:r>
        <w:rPr>
          <w:i/>
          <w:iCs/>
        </w:rPr>
        <w:t>restarting</w:t>
      </w:r>
      <w:r>
        <w:rPr>
          <w:rFonts w:eastAsia="Calibri" w:cs="Calibri"/>
          <w:i/>
          <w:iCs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reconfigured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restarting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877"/>
        <w:gridCol w:w="2840"/>
        <w:gridCol w:w="5149"/>
      </w:tblGrid>
      <w:tr w:rsidR="00000000">
        <w:tc>
          <w:tcPr>
            <w:tcW w:w="87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84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14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cantConnectToServer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ZSCM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unable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connect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invalidServerResponse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Invalid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unexpected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503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temporarilyLocked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reconfigured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because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currently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middle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another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(e.g.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disabled)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405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notImpl</w:t>
            </w:r>
            <w:r>
              <w:rPr>
                <w:rFonts w:eastAsia="Times New Roman" w:cs="Times New Roman"/>
                <w:lang w:eastAsia="ar-SA" w:bidi="ar-SA"/>
              </w:rPr>
              <w:t>ementedByEdition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Method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implemented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edition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serverNotLicensed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Manager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licensed</w:t>
            </w:r>
          </w:p>
        </w:tc>
      </w:tr>
      <w:tr w:rsidR="00000000">
        <w:tc>
          <w:tcPr>
            <w:tcW w:w="87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8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restartFailed</w:t>
            </w:r>
          </w:p>
        </w:tc>
        <w:tc>
          <w:tcPr>
            <w:tcW w:w="51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Restarting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</w:t>
      </w:r>
      <w:r>
        <w:t>nager/Api/clusterReconfigureServer</w:t>
      </w:r>
      <w:r>
        <w:br/>
      </w:r>
      <w:r>
        <w:br/>
        <w:t>serverID=5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</w:r>
      <w:r>
        <w:rPr>
          <w:color w:val="008080"/>
        </w:rPr>
        <w:br/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"http://www.zend.com/server/api/1.1"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lastRenderedPageBreak/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clu</w:t>
      </w:r>
      <w:r>
        <w:rPr>
          <w:color w:val="000000"/>
        </w:rPr>
        <w:t>sterReconfigureServer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&lt;id&gt;</w:t>
      </w:r>
      <w:r>
        <w:rPr>
          <w:color w:val="000000"/>
        </w:rPr>
        <w:t>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&lt;address&gt;</w:t>
      </w:r>
      <w:r>
        <w:rPr>
          <w:color w:val="000000"/>
        </w:rPr>
        <w:t>https://www-02.local:10082/ZendServer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&lt;status&gt;</w:t>
      </w:r>
      <w:r>
        <w:rPr>
          <w:color w:val="000000"/>
        </w:rPr>
        <w:t>pendingRestart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008080"/>
        </w:rPr>
        <w:t>/serverInfo&gt;</w:t>
      </w:r>
      <w:r>
        <w:rPr>
          <w:color w:val="00808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3"/>
      </w:pPr>
      <w:bookmarkStart w:id="27" w:name="__RefNumPara__13531_2085383120"/>
      <w:r>
        <w:t>restartPhp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PHP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cluster.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case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always</w:t>
      </w:r>
      <w:r>
        <w:rPr>
          <w:rFonts w:eastAsia="Calibri" w:cs="Calibri"/>
        </w:rPr>
        <w:t xml:space="preserve"> </w:t>
      </w:r>
      <w:r>
        <w:t>indicate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servers,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ad</w:t>
      </w:r>
      <w:r>
        <w:t>vised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server(s)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again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few</w:t>
      </w:r>
      <w:r>
        <w:rPr>
          <w:rFonts w:eastAsia="Calibri" w:cs="Calibri"/>
        </w:rPr>
        <w:t xml:space="preserve"> </w:t>
      </w:r>
      <w:r>
        <w:t>seconds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clusterGetServerStatus</w:t>
      </w:r>
      <w:r>
        <w:rPr>
          <w:rFonts w:eastAsia="Calibri" w:cs="Calibri"/>
        </w:rPr>
        <w:t xml:space="preserve"> </w:t>
      </w:r>
      <w:r>
        <w:t>command.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All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809"/>
        <w:gridCol w:w="1049"/>
        <w:gridCol w:w="1340"/>
        <w:gridCol w:w="4668"/>
      </w:tblGrid>
      <w:tr w:rsidR="00000000">
        <w:tc>
          <w:tcPr>
            <w:tcW w:w="180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04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34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4668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80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servers</w:t>
            </w:r>
          </w:p>
        </w:tc>
        <w:tc>
          <w:tcPr>
            <w:tcW w:w="10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Array</w:t>
            </w:r>
          </w:p>
        </w:tc>
        <w:tc>
          <w:tcPr>
            <w:tcW w:w="13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466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restart.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restarted.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single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context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parameter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ignored.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180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parallelRestart</w:t>
            </w:r>
          </w:p>
        </w:tc>
        <w:tc>
          <w:tcPr>
            <w:tcW w:w="10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Boolean</w:t>
            </w:r>
          </w:p>
        </w:tc>
        <w:tc>
          <w:tcPr>
            <w:tcW w:w="134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466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restart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command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same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time.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Default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FALSE</w:t>
            </w:r>
          </w:p>
        </w:tc>
      </w:tr>
    </w:tbl>
    <w:p w:rsidR="00000000" w:rsidRDefault="000E1975">
      <w:pPr>
        <w:rPr>
          <w:lang w:eastAsia="ar-SA" w:bidi="ar-SA"/>
        </w:rPr>
      </w:pPr>
      <w:r>
        <w:rPr>
          <w:rFonts w:eastAsia="Times New Roman" w:cs="Times New Roman"/>
          <w:b/>
          <w:lang w:eastAsia="ar-SA" w:bidi="ar-SA"/>
        </w:rPr>
        <w:br/>
        <w:t>Exp</w:t>
      </w:r>
      <w:r>
        <w:rPr>
          <w:rFonts w:eastAsia="Times New Roman" w:cs="Times New Roman"/>
          <w:b/>
          <w:lang w:eastAsia="ar-SA" w:bidi="ar-SA"/>
        </w:rPr>
        <w:t>ected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Response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b/>
          <w:lang w:eastAsia="ar-SA" w:bidi="ar-SA"/>
        </w:rPr>
        <w:t>Code:</w:t>
      </w:r>
      <w:r>
        <w:rPr>
          <w:rFonts w:eastAsia="Calibri" w:cs="Calibri"/>
          <w:b/>
          <w:lang w:eastAsia="ar-SA" w:bidi="ar-SA"/>
        </w:rPr>
        <w:t xml:space="preserve"> </w:t>
      </w:r>
      <w:r>
        <w:rPr>
          <w:rFonts w:eastAsia="Times New Roman" w:cs="Times New Roman"/>
          <w:lang w:eastAsia="ar-SA" w:bidi="ar-SA"/>
        </w:rPr>
        <w:t>202</w:t>
      </w:r>
      <w:r>
        <w:rPr>
          <w:rFonts w:eastAsia="Calibri" w:cs="Calibri"/>
          <w:lang w:eastAsia="ar-SA" w:bidi="ar-SA"/>
        </w:rPr>
        <w:t xml:space="preserve"> </w:t>
      </w:r>
      <w:r>
        <w:rPr>
          <w:lang w:eastAsia="ar-SA" w:bidi="ar-SA"/>
        </w:rPr>
        <w:t>Accepted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serversList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which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command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requested</w:t>
      </w:r>
      <w:r>
        <w:rPr>
          <w:rFonts w:eastAsia="Calibri" w:cs="Calibri"/>
        </w:rPr>
        <w:t xml:space="preserve"> </w:t>
      </w:r>
      <w:r>
        <w:t>(i.e.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provided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rPr>
          <w:i/>
        </w:rPr>
        <w:t>servers</w:t>
      </w:r>
      <w:r>
        <w:rPr>
          <w:rFonts w:eastAsia="Calibri" w:cs="Calibri"/>
          <w:i/>
        </w:rPr>
        <w:t xml:space="preserve"> </w:t>
      </w:r>
      <w:r>
        <w:t>parameter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where</w:t>
      </w:r>
      <w:r>
        <w:rPr>
          <w:rFonts w:eastAsia="Calibri" w:cs="Calibri"/>
        </w:rPr>
        <w:t xml:space="preserve"> </w:t>
      </w:r>
      <w:r>
        <w:t>specified).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</w:t>
      </w:r>
      <w:r>
        <w:rPr>
          <w:b/>
        </w:rPr>
        <w:t>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1100"/>
        <w:gridCol w:w="2412"/>
        <w:gridCol w:w="5354"/>
      </w:tblGrid>
      <w:tr w:rsidR="00000000">
        <w:tc>
          <w:tcPr>
            <w:tcW w:w="110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2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5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41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noSuchServer</w:t>
            </w:r>
          </w:p>
        </w:tc>
        <w:tc>
          <w:tcPr>
            <w:tcW w:w="535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provided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exist.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restarted.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110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restartFailed</w:t>
            </w:r>
          </w:p>
        </w:tc>
        <w:tc>
          <w:tcPr>
            <w:tcW w:w="535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Restarting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least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some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response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only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possibl</w:t>
            </w:r>
            <w:r>
              <w:rPr>
                <w:lang w:eastAsia="ar-SA" w:bidi="ar-SA"/>
              </w:rPr>
              <w:t>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when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working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with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/ZendServerManager/Api/restartPhp</w:t>
      </w:r>
      <w:r>
        <w:br/>
      </w:r>
      <w:r>
        <w:br/>
        <w:t>servers%5B0%5D=1&amp;servers%5B1%5D=2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lastRenderedPageBreak/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</w:r>
      <w:r>
        <w:rPr>
          <w:color w:val="008080"/>
        </w:rPr>
        <w:br/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rFonts w:eastAsia="Courier New"/>
        </w:rPr>
        <w:t xml:space="preserve"> </w:t>
      </w:r>
      <w:r>
        <w:t>xmlns</w:t>
      </w:r>
      <w:r>
        <w:rPr>
          <w:color w:val="000000"/>
        </w:rPr>
        <w:t>=</w:t>
      </w:r>
      <w:r>
        <w:rPr>
          <w:i/>
          <w:iCs/>
          <w:color w:val="2A00FF"/>
        </w:rPr>
        <w:t>"http:</w:t>
      </w:r>
      <w:r>
        <w:rPr>
          <w:i/>
          <w:iCs/>
          <w:color w:val="2A00FF"/>
        </w:rPr>
        <w:t>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restartPhp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&lt;serversList&gt;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1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www-01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</w:t>
      </w:r>
      <w:r>
        <w:rPr>
          <w:color w:val="008080"/>
        </w:rPr>
        <w:t>ddress&gt;</w:t>
      </w:r>
      <w:r>
        <w:rPr>
          <w:color w:val="000000"/>
        </w:rPr>
        <w:t>https://www-01.local:10082/ZendServer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restarting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2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https://www-02.local:10082/ZendServer</w:t>
      </w:r>
      <w:r>
        <w:rPr>
          <w:color w:val="008080"/>
        </w:rPr>
        <w:t>&lt;</w:t>
      </w:r>
      <w:r>
        <w:rPr>
          <w:color w:val="008080"/>
        </w:rPr>
        <w:t>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restarting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3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www-03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https://www-03.local:10082/ZendServer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OK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&lt;messageList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/&gt;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&lt;/serversList&gt;</w:t>
      </w:r>
      <w:r>
        <w:rPr>
          <w:color w:val="00000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2"/>
      </w:pPr>
      <w:r>
        <w:t>Configuration</w:t>
      </w:r>
      <w:r>
        <w:rPr>
          <w:rFonts w:eastAsia="Cambria"/>
        </w:rPr>
        <w:t xml:space="preserve"> </w:t>
      </w:r>
      <w:r>
        <w:t>Management</w:t>
      </w:r>
      <w:r>
        <w:rPr>
          <w:rFonts w:eastAsia="Cambria"/>
        </w:rPr>
        <w:t xml:space="preserve"> </w:t>
      </w:r>
      <w:r>
        <w:t>Methods</w:t>
      </w:r>
    </w:p>
    <w:p w:rsidR="00000000" w:rsidRDefault="000E1975">
      <w:pPr>
        <w:pStyle w:val="Heading3"/>
      </w:pPr>
      <w:r>
        <w:t>The</w:t>
      </w:r>
      <w:r>
        <w:rPr>
          <w:rFonts w:eastAsia="Cambria"/>
        </w:rPr>
        <w:t xml:space="preserve"> </w:t>
      </w:r>
      <w:r>
        <w:t>configurationExport</w:t>
      </w:r>
      <w:r>
        <w:rPr>
          <w:rFonts w:eastAsia="Cambria"/>
        </w:rPr>
        <w:t xml:space="preserve"> </w:t>
      </w:r>
      <w:r>
        <w:t>method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export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current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/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configuration</w:t>
      </w:r>
      <w:r>
        <w:rPr>
          <w:rFonts w:eastAsia="Calibri" w:cs="Calibri"/>
        </w:rPr>
        <w:t xml:space="preserve"> </w:t>
      </w:r>
      <w:r>
        <w:t>into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file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</w:t>
      </w:r>
      <w:r>
        <w:rPr>
          <w:b/>
        </w:rPr>
        <w:t>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All</w:t>
      </w:r>
    </w:p>
    <w:p w:rsidR="00000000" w:rsidRDefault="000E1975"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parameters</w:t>
      </w:r>
    </w:p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call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configurationExport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result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</w:t>
      </w:r>
      <w:r>
        <w:t>nfiguration</w:t>
      </w:r>
      <w:r>
        <w:rPr>
          <w:rFonts w:eastAsia="Calibri" w:cs="Calibri"/>
        </w:rPr>
        <w:t xml:space="preserve"> </w:t>
      </w:r>
      <w:r>
        <w:t>snapshot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The</w:t>
      </w:r>
      <w:r>
        <w:rPr>
          <w:rFonts w:eastAsia="Calibri" w:cs="Calibri"/>
        </w:rPr>
        <w:t xml:space="preserve"> </w:t>
      </w:r>
      <w:r>
        <w:t>content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configuration</w:t>
      </w:r>
      <w:r>
        <w:rPr>
          <w:rFonts w:eastAsia="Calibri" w:cs="Calibri"/>
        </w:rPr>
        <w:t xml:space="preserve"> </w:t>
      </w:r>
      <w:r>
        <w:t>snapshot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“</w:t>
      </w:r>
      <w:r>
        <w:t>application/vnd.zend.serverconfig</w:t>
      </w:r>
      <w:r>
        <w:rPr>
          <w:rFonts w:eastAsia="Calibri" w:cs="Calibri"/>
        </w:rPr>
        <w:t>”</w:t>
      </w:r>
      <w:r>
        <w:t>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“</w:t>
      </w:r>
      <w:r>
        <w:t>Content-disposition</w:t>
      </w:r>
      <w:r>
        <w:rPr>
          <w:rFonts w:eastAsia="Calibri" w:cs="Calibri"/>
        </w:rPr>
        <w:t xml:space="preserve">” </w:t>
      </w:r>
      <w:r>
        <w:t>header</w:t>
      </w:r>
      <w:r>
        <w:rPr>
          <w:rFonts w:eastAsia="Calibri" w:cs="Calibri"/>
        </w:rPr>
        <w:t xml:space="preserve"> </w:t>
      </w:r>
      <w:r>
        <w:t>specifying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suggested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name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</w:t>
      </w:r>
      <w:r>
        <w:t>figuration</w:t>
      </w:r>
      <w:r>
        <w:rPr>
          <w:rFonts w:eastAsia="Calibri" w:cs="Calibri"/>
        </w:rPr>
        <w:t xml:space="preserve"> </w:t>
      </w:r>
      <w:r>
        <w:t>snapshot</w:t>
      </w:r>
      <w:r>
        <w:rPr>
          <w:rFonts w:eastAsia="Calibri" w:cs="Calibri"/>
        </w:rPr>
        <w:t xml:space="preserve"> </w:t>
      </w:r>
      <w:r>
        <w:t>file.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most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calls</w:t>
      </w:r>
      <w:r>
        <w:rPr>
          <w:rFonts w:eastAsia="Calibri" w:cs="Calibri"/>
        </w:rPr>
        <w:t xml:space="preserve"> </w:t>
      </w:r>
      <w:r>
        <w:t>where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content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“</w:t>
      </w:r>
      <w:r>
        <w:t>application/vnd.zend.serverpi+xml;</w:t>
      </w:r>
      <w:r>
        <w:rPr>
          <w:rFonts w:eastAsia="Calibri" w:cs="Calibri"/>
        </w:rPr>
        <w:t xml:space="preserve"> </w:t>
      </w:r>
      <w:r>
        <w:t>version=</w:t>
      </w:r>
      <w:r>
        <w:rPr>
          <w:rFonts w:eastAsia="Calibri" w:cs="Calibri"/>
        </w:rPr>
        <w:t xml:space="preserve">…”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</w:t>
      </w:r>
      <w:r>
        <w:rPr>
          <w:rFonts w:eastAsia="Calibri" w:cs="Calibri"/>
        </w:rPr>
        <w:t xml:space="preserve"> </w:t>
      </w:r>
      <w:r>
        <w:t>payload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format.</w:t>
      </w:r>
      <w:r>
        <w:rPr>
          <w:rFonts w:eastAsia="Calibri" w:cs="Calibri"/>
        </w:rPr>
        <w:t xml:space="preserve"> </w:t>
      </w:r>
    </w:p>
    <w:p w:rsidR="00000000" w:rsidRDefault="000E1975">
      <w:r>
        <w:lastRenderedPageBreak/>
        <w:t>In</w:t>
      </w:r>
      <w:r>
        <w:rPr>
          <w:rFonts w:eastAsia="Calibri" w:cs="Calibri"/>
        </w:rPr>
        <w:t xml:space="preserve"> </w:t>
      </w:r>
      <w:r>
        <w:t>case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error,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regular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r</w:t>
      </w:r>
      <w:r>
        <w:t>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returned,</w:t>
      </w:r>
      <w:r>
        <w:rPr>
          <w:rFonts w:eastAsia="Calibri" w:cs="Calibri"/>
        </w:rPr>
        <w:t xml:space="preserve"> </w:t>
      </w:r>
      <w:r>
        <w:t>containing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&lt;errorData&gt;</w:t>
      </w:r>
      <w:r>
        <w:rPr>
          <w:rFonts w:eastAsia="Calibri" w:cs="Calibri"/>
        </w:rPr>
        <w:t xml:space="preserve"> </w:t>
      </w:r>
      <w:r>
        <w:t>element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defined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other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methods.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1107"/>
        <w:gridCol w:w="2414"/>
        <w:gridCol w:w="5345"/>
      </w:tblGrid>
      <w:tr w:rsidR="00000000">
        <w:tc>
          <w:tcPr>
            <w:tcW w:w="110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0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exportFailed</w:t>
            </w:r>
          </w:p>
        </w:tc>
        <w:tc>
          <w:tcPr>
            <w:tcW w:w="534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Creating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configuration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snapshot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</w:t>
      </w:r>
      <w:r>
        <w:t>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/ZendServerManager/Api/configurationExport</w:t>
      </w:r>
      <w:r>
        <w:br/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(not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shown):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  <w:t>Content-type:</w:t>
      </w:r>
      <w:r>
        <w:rPr>
          <w:rFonts w:eastAsia="Courier New"/>
        </w:rPr>
        <w:t xml:space="preserve"> </w:t>
      </w:r>
      <w:r>
        <w:t>application/vnd.zend.serverconfig</w:t>
      </w:r>
      <w:r>
        <w:br/>
        <w:t>Content-disposition:</w:t>
      </w:r>
      <w:r>
        <w:rPr>
          <w:rFonts w:eastAsia="Courier New"/>
        </w:rPr>
        <w:t xml:space="preserve"> </w:t>
      </w:r>
      <w:r>
        <w:t>attachment;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filename=</w:t>
      </w:r>
      <w:r>
        <w:rPr>
          <w:rFonts w:eastAsia="Courier New"/>
        </w:rPr>
        <w:t>”</w:t>
      </w:r>
      <w:r>
        <w:t>ZendServerConfig-20101123.zcfg</w:t>
      </w:r>
      <w:r>
        <w:rPr>
          <w:rFonts w:eastAsia="Courier New"/>
        </w:rPr>
        <w:t>”</w:t>
      </w:r>
      <w:r>
        <w:br/>
      </w:r>
      <w:r>
        <w:rPr>
          <w:color w:val="008080"/>
        </w:rPr>
        <w:br/>
        <w:t>[...bi</w:t>
      </w:r>
      <w:r>
        <w:rPr>
          <w:color w:val="008080"/>
        </w:rPr>
        <w:t>nary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data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follows...]</w:t>
      </w:r>
    </w:p>
    <w:p w:rsidR="00000000" w:rsidRDefault="000E1975">
      <w:pPr>
        <w:pStyle w:val="Heading3"/>
      </w:pPr>
      <w:bookmarkStart w:id="28" w:name="__RefNumPara__8649_2085383120"/>
      <w:r>
        <w:t>The</w:t>
      </w:r>
      <w:r>
        <w:rPr>
          <w:rFonts w:eastAsia="Cambria"/>
        </w:rPr>
        <w:t xml:space="preserve"> </w:t>
      </w:r>
      <w:r>
        <w:t>configurationImport</w:t>
      </w:r>
      <w:r>
        <w:rPr>
          <w:rFonts w:eastAsia="Cambria"/>
        </w:rPr>
        <w:t xml:space="preserve"> </w:t>
      </w:r>
      <w:r>
        <w:t>method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import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saved</w:t>
      </w:r>
      <w:r>
        <w:rPr>
          <w:rFonts w:eastAsia="Calibri" w:cs="Calibri"/>
        </w:rPr>
        <w:t xml:space="preserve"> </w:t>
      </w:r>
      <w:r>
        <w:t>configuration</w:t>
      </w:r>
      <w:r>
        <w:rPr>
          <w:rFonts w:eastAsia="Calibri" w:cs="Calibri"/>
        </w:rPr>
        <w:t xml:space="preserve"> </w:t>
      </w:r>
      <w:r>
        <w:t>snapshot</w:t>
      </w:r>
      <w:r>
        <w:rPr>
          <w:rFonts w:eastAsia="Calibri" w:cs="Calibri"/>
        </w:rPr>
        <w:t xml:space="preserve"> </w:t>
      </w:r>
      <w:r>
        <w:t>into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All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  <w:r>
        <w:rPr>
          <w:b/>
        </w:rPr>
        <w:br/>
      </w:r>
      <w:r>
        <w:t>Because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upload,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multipart/form-data</w:t>
      </w:r>
      <w:r>
        <w:rPr>
          <w:rFonts w:eastAsia="Calibri" w:cs="Calibri"/>
        </w:rPr>
        <w:t xml:space="preserve">’ </w:t>
      </w:r>
      <w:r>
        <w:t>content</w:t>
      </w:r>
      <w:r>
        <w:rPr>
          <w:rFonts w:eastAsia="Calibri" w:cs="Calibri"/>
        </w:rPr>
        <w:t xml:space="preserve"> </w:t>
      </w:r>
      <w:r>
        <w:t>type.</w:t>
      </w:r>
      <w:r>
        <w:rPr>
          <w:rFonts w:eastAsia="Calibri" w:cs="Calibri"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2651"/>
        <w:gridCol w:w="855"/>
        <w:gridCol w:w="1181"/>
        <w:gridCol w:w="4179"/>
      </w:tblGrid>
      <w:tr w:rsidR="00000000">
        <w:tc>
          <w:tcPr>
            <w:tcW w:w="265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85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Type</w:t>
            </w:r>
          </w:p>
        </w:tc>
        <w:tc>
          <w:tcPr>
            <w:tcW w:w="118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Required</w:t>
            </w:r>
          </w:p>
        </w:tc>
        <w:tc>
          <w:tcPr>
            <w:tcW w:w="417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265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configFile</w:t>
            </w:r>
          </w:p>
        </w:tc>
        <w:tc>
          <w:tcPr>
            <w:tcW w:w="8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File</w:t>
            </w:r>
          </w:p>
        </w:tc>
        <w:tc>
          <w:tcPr>
            <w:tcW w:w="118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Yes</w:t>
            </w:r>
          </w:p>
        </w:tc>
        <w:tc>
          <w:tcPr>
            <w:tcW w:w="417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Configuration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snapshot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file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import.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Content-type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file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must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‘</w:t>
            </w:r>
            <w:r>
              <w:rPr>
                <w:lang w:eastAsia="ar-SA" w:bidi="ar-SA"/>
              </w:rPr>
              <w:t>application/vnd.zend.serv</w:t>
            </w:r>
            <w:r>
              <w:rPr>
                <w:lang w:eastAsia="ar-SA" w:bidi="ar-SA"/>
              </w:rPr>
              <w:t>erconfig</w:t>
            </w:r>
            <w:r>
              <w:rPr>
                <w:rFonts w:eastAsia="Calibri" w:cs="Calibri"/>
                <w:lang w:eastAsia="ar-SA" w:bidi="ar-SA"/>
              </w:rPr>
              <w:t>’</w:t>
            </w:r>
          </w:p>
        </w:tc>
      </w:tr>
      <w:tr w:rsidR="00000000">
        <w:tc>
          <w:tcPr>
            <w:tcW w:w="265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ignoreSystemMismatch</w:t>
            </w:r>
          </w:p>
        </w:tc>
        <w:tc>
          <w:tcPr>
            <w:tcW w:w="85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Boolean</w:t>
            </w:r>
          </w:p>
        </w:tc>
        <w:tc>
          <w:tcPr>
            <w:tcW w:w="118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417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TRUE,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configuration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must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applied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even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different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system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(other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major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PHP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operating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system).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Default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FALSE.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serversList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affected</w:t>
      </w:r>
      <w:r>
        <w:rPr>
          <w:rFonts w:eastAsia="Calibri" w:cs="Calibri"/>
        </w:rPr>
        <w:t xml:space="preserve"> </w:t>
      </w:r>
      <w:r>
        <w:t>servers</w:t>
      </w:r>
      <w:r>
        <w:rPr>
          <w:rFonts w:eastAsia="Calibri" w:cs="Calibri"/>
        </w:rPr>
        <w:t xml:space="preserve"> </w:t>
      </w:r>
      <w:r>
        <w:t>(one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Server,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members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Manager)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108" w:type="dxa"/>
        <w:tblLayout w:type="fixed"/>
        <w:tblLook w:val="0000"/>
      </w:tblPr>
      <w:tblGrid>
        <w:gridCol w:w="1107"/>
        <w:gridCol w:w="2414"/>
        <w:gridCol w:w="5345"/>
      </w:tblGrid>
      <w:tr w:rsidR="00000000">
        <w:tc>
          <w:tcPr>
            <w:tcW w:w="1107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0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importFailed</w:t>
            </w:r>
          </w:p>
        </w:tc>
        <w:tc>
          <w:tcPr>
            <w:tcW w:w="534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Importing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configuration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sn</w:t>
            </w:r>
            <w:r>
              <w:rPr>
                <w:lang w:eastAsia="ar-SA" w:bidi="ar-SA"/>
              </w:rPr>
              <w:t>apshot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</w:p>
        </w:tc>
      </w:tr>
      <w:tr w:rsidR="00000000">
        <w:tc>
          <w:tcPr>
            <w:tcW w:w="1107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409</w:t>
            </w:r>
          </w:p>
        </w:tc>
        <w:tc>
          <w:tcPr>
            <w:tcW w:w="24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systemMismatch</w:t>
            </w:r>
          </w:p>
        </w:tc>
        <w:tc>
          <w:tcPr>
            <w:tcW w:w="534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system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type,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PHP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from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which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lastRenderedPageBreak/>
              <w:t>configuration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snapshot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exported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match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current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system.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can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overridden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ignoreSystemMismatch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parameter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to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TRUE.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(some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/ZendServerManager/Api/configurationImport</w:t>
      </w:r>
      <w:r>
        <w:br/>
        <w:t>Content-type:</w:t>
      </w:r>
      <w:r>
        <w:rPr>
          <w:rFonts w:eastAsia="Courier New"/>
        </w:rPr>
        <w:t xml:space="preserve"> </w:t>
      </w:r>
      <w:r>
        <w:t>multipart/form-data,</w:t>
      </w:r>
      <w:r>
        <w:rPr>
          <w:rFonts w:eastAsia="Courier New"/>
        </w:rPr>
        <w:t xml:space="preserve"> </w:t>
      </w:r>
      <w:r>
        <w:t>boundary=--bla-bla-bla--</w:t>
      </w:r>
      <w:r>
        <w:br/>
      </w:r>
      <w:r>
        <w:br/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name=ignoreSystemMismatch</w:t>
      </w:r>
      <w:r>
        <w:br/>
      </w:r>
      <w:r>
        <w:br/>
        <w:t>TRUE</w:t>
      </w:r>
      <w:r>
        <w:br/>
        <w:t>----bla-bla-bla--</w:t>
      </w:r>
      <w:r>
        <w:br/>
        <w:t>Con</w:t>
      </w:r>
      <w:r>
        <w:t>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</w:t>
      </w:r>
      <w:r>
        <w:rPr>
          <w:rFonts w:eastAsia="Courier New"/>
        </w:rPr>
        <w:t>”</w:t>
      </w:r>
      <w:r>
        <w:t>configFile</w:t>
      </w:r>
      <w:r>
        <w:rPr>
          <w:rFonts w:eastAsia="Courier New"/>
        </w:rPr>
        <w:t>”</w:t>
      </w:r>
      <w:r>
        <w:t>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filename=</w:t>
      </w:r>
      <w:r>
        <w:rPr>
          <w:rFonts w:eastAsia="Courier New"/>
        </w:rPr>
        <w:t>”</w:t>
      </w:r>
      <w:r>
        <w:t>mySavedConfig.zcfg</w:t>
      </w:r>
      <w:r>
        <w:rPr>
          <w:rFonts w:eastAsia="Courier New"/>
        </w:rPr>
        <w:t>”</w:t>
      </w:r>
      <w:r>
        <w:br/>
        <w:t>Content-type:</w:t>
      </w:r>
      <w:r>
        <w:rPr>
          <w:rFonts w:eastAsia="Courier New"/>
        </w:rPr>
        <w:t xml:space="preserve"> </w:t>
      </w:r>
      <w:r>
        <w:t>application/vnd.zend.serverconfig</w:t>
      </w:r>
      <w:r>
        <w:br/>
      </w:r>
      <w:r>
        <w:br/>
        <w:t>[...binary</w:t>
      </w:r>
      <w:r>
        <w:rPr>
          <w:rFonts w:eastAsia="Courier New"/>
        </w:rPr>
        <w:t xml:space="preserve"> </w:t>
      </w:r>
      <w:r>
        <w:t>data</w:t>
      </w:r>
      <w:r>
        <w:rPr>
          <w:rFonts w:eastAsia="Courier New"/>
        </w:rPr>
        <w:t xml:space="preserve"> </w:t>
      </w:r>
      <w:r>
        <w:t>follows...]</w:t>
      </w:r>
      <w:r>
        <w:br/>
        <w:t>----bla-bla-bla----</w:t>
      </w:r>
    </w:p>
    <w:p w:rsidR="00000000" w:rsidRDefault="000E1975">
      <w:r>
        <w:t>Response:</w:t>
      </w:r>
    </w:p>
    <w:p w:rsidR="00000000" w:rsidRDefault="000E1975">
      <w:pPr>
        <w:pStyle w:val="CodeBlock"/>
        <w:rPr>
          <w:color w:val="008080"/>
        </w:rPr>
      </w:pPr>
      <w:r>
        <w:rPr>
          <w:color w:val="008080"/>
        </w:rPr>
        <w:t>&lt;?</w:t>
      </w:r>
      <w:r>
        <w:rPr>
          <w:color w:val="3F7F7F"/>
        </w:rPr>
        <w:t>xml</w:t>
      </w:r>
      <w:r>
        <w:rPr>
          <w:rFonts w:eastAsia="Courier New"/>
        </w:rPr>
        <w:t xml:space="preserve"> </w:t>
      </w:r>
      <w: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rPr>
          <w:rFonts w:eastAsia="Courier New"/>
        </w:rPr>
        <w:t xml:space="preserve"> </w:t>
      </w:r>
      <w: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  <w:r>
        <w:rPr>
          <w:color w:val="008080"/>
        </w:rPr>
        <w:br/>
        <w:t>&lt;</w:t>
      </w:r>
      <w:r>
        <w:rPr>
          <w:color w:val="3F7F7F"/>
        </w:rPr>
        <w:t>zendServerAPIResponse</w:t>
      </w:r>
      <w:r>
        <w:rPr>
          <w:color w:val="3F7F7F"/>
        </w:rPr>
        <w:br/>
      </w:r>
      <w:r>
        <w:rPr>
          <w:rFonts w:eastAsia="Courier New"/>
          <w:color w:val="3F7F7F"/>
        </w:rPr>
        <w:t xml:space="preserve">  </w:t>
      </w:r>
      <w:r>
        <w:t>xmln</w:t>
      </w:r>
      <w:r>
        <w:t>s</w:t>
      </w:r>
      <w:r>
        <w:rPr>
          <w:color w:val="000000"/>
        </w:rPr>
        <w:t>=</w:t>
      </w:r>
      <w:r>
        <w:rPr>
          <w:i/>
          <w:iCs/>
          <w:color w:val="2A00FF"/>
        </w:rPr>
        <w:t>"http://www.zend.com/server/api/1.0"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0000"/>
        </w:rPr>
        <w:t>angel.eyes</w:t>
      </w:r>
      <w:r>
        <w:rPr>
          <w:color w:val="008080"/>
        </w:rPr>
        <w:t>&lt;/</w:t>
      </w:r>
      <w:r>
        <w:rPr>
          <w:color w:val="3F7F7F"/>
        </w:rPr>
        <w:t>apiKeyName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rPr>
          <w:color w:val="000000"/>
        </w:rPr>
        <w:t>configurationImport</w:t>
      </w:r>
      <w:r>
        <w:rPr>
          <w:color w:val="008080"/>
        </w:rPr>
        <w:t>&lt;/</w:t>
      </w:r>
      <w:r>
        <w:rPr>
          <w:color w:val="3F7F7F"/>
        </w:rPr>
        <w:t>method</w:t>
      </w:r>
      <w:r>
        <w:rPr>
          <w:color w:val="008080"/>
        </w:rPr>
        <w:t>&gt;</w:t>
      </w:r>
      <w:r>
        <w:br/>
      </w:r>
      <w:r>
        <w:rPr>
          <w:rFonts w:eastAsia="Courier New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requestData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&lt;serversList&gt;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12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www-01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https://www-01.local:10082/ZendServer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pendingRestart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  </w:t>
      </w:r>
      <w:r>
        <w:rPr>
          <w:color w:val="008080"/>
        </w:rPr>
        <w:t>&lt;warning&gt;</w:t>
      </w:r>
      <w:r>
        <w:rPr>
          <w:color w:val="000000"/>
        </w:rPr>
        <w:t>This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server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waiting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PHP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restart</w:t>
      </w:r>
      <w:r>
        <w:rPr>
          <w:color w:val="008080"/>
        </w:rPr>
        <w:t>&lt;/warning&gt;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&lt;/messageList&gt;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&lt;serve</w:t>
      </w:r>
      <w:r>
        <w:rPr>
          <w:color w:val="008080"/>
        </w:rPr>
        <w:t>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&lt;id&gt;</w:t>
      </w:r>
      <w:r>
        <w:rPr>
          <w:color w:val="000000"/>
        </w:rPr>
        <w:t>15</w:t>
      </w:r>
      <w:r>
        <w:rPr>
          <w:color w:val="008080"/>
        </w:rPr>
        <w:t>&lt;/id&gt;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&lt;name&gt;</w:t>
      </w:r>
      <w:r>
        <w:rPr>
          <w:color w:val="000000"/>
        </w:rPr>
        <w:t>www-02</w:t>
      </w:r>
      <w:r>
        <w:rPr>
          <w:color w:val="008080"/>
        </w:rPr>
        <w:t>&lt;/name&gt;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&lt;address&gt;</w:t>
      </w:r>
      <w:r>
        <w:rPr>
          <w:color w:val="000000"/>
        </w:rPr>
        <w:t>https://www-02.local:10082/ZendServer</w:t>
      </w:r>
      <w:r>
        <w:rPr>
          <w:color w:val="008080"/>
        </w:rPr>
        <w:t>&lt;/address&gt;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&lt;status&gt;</w:t>
      </w:r>
      <w:r>
        <w:rPr>
          <w:color w:val="000000"/>
        </w:rPr>
        <w:t>pendingRestart</w:t>
      </w:r>
      <w:r>
        <w:rPr>
          <w:color w:val="008080"/>
        </w:rPr>
        <w:t>&lt;/status&gt;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  </w:t>
      </w:r>
      <w:r>
        <w:rPr>
          <w:color w:val="008080"/>
        </w:rPr>
        <w:t>&lt;warning&gt;</w:t>
      </w:r>
      <w:r>
        <w:rPr>
          <w:color w:val="000000"/>
        </w:rPr>
        <w:t>This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server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waiting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PHP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restart</w:t>
      </w:r>
      <w:r>
        <w:rPr>
          <w:color w:val="008080"/>
        </w:rPr>
        <w:t>&lt;/warning&gt;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  </w:t>
      </w:r>
      <w:r>
        <w:rPr>
          <w:color w:val="008080"/>
        </w:rPr>
        <w:t>&lt;/messageList&gt;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  </w:t>
      </w:r>
      <w:r>
        <w:rPr>
          <w:color w:val="008080"/>
        </w:rPr>
        <w:t>&lt;/serverInfo&gt;</w:t>
      </w:r>
      <w:r>
        <w:rPr>
          <w:color w:val="008080"/>
        </w:rPr>
        <w:br/>
      </w:r>
      <w:r>
        <w:rPr>
          <w:rFonts w:eastAsia="Courier New"/>
          <w:color w:val="008080"/>
        </w:rPr>
        <w:t xml:space="preserve">    </w:t>
      </w:r>
      <w:r>
        <w:rPr>
          <w:color w:val="008080"/>
        </w:rPr>
        <w:t>&lt;/serversList&gt;</w:t>
      </w:r>
      <w:r>
        <w:rPr>
          <w:color w:val="00000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8080"/>
        </w:rPr>
        <w:t>&lt;/</w:t>
      </w:r>
      <w:r>
        <w:rPr>
          <w:color w:val="3F7F7F"/>
        </w:rPr>
        <w:t>responseData</w:t>
      </w:r>
      <w:r>
        <w:rPr>
          <w:color w:val="008080"/>
        </w:rPr>
        <w:t>&gt;</w:t>
      </w:r>
      <w:r>
        <w:rPr>
          <w:color w:val="008080"/>
        </w:rPr>
        <w:br/>
      </w:r>
      <w:r>
        <w:rPr>
          <w:color w:val="008080"/>
        </w:rPr>
        <w:br/>
        <w:t>&lt;/</w:t>
      </w:r>
      <w:r>
        <w:rPr>
          <w:color w:val="3F7F7F"/>
        </w:rPr>
        <w:t>zendServerAPIResponse</w:t>
      </w:r>
      <w:r>
        <w:rPr>
          <w:color w:val="008080"/>
        </w:rPr>
        <w:t>&gt;</w:t>
      </w:r>
    </w:p>
    <w:p w:rsidR="00000000" w:rsidRDefault="000E1975">
      <w:pPr>
        <w:pStyle w:val="Heading2"/>
      </w:pPr>
      <w:r>
        <w:t>Deployment</w:t>
      </w:r>
      <w:r>
        <w:rPr>
          <w:rFonts w:eastAsia="Cambria"/>
        </w:rPr>
        <w:t xml:space="preserve"> </w:t>
      </w:r>
      <w:r>
        <w:t>Methods</w:t>
      </w:r>
    </w:p>
    <w:p w:rsidR="00000000" w:rsidRDefault="000E1975">
      <w:pPr>
        <w:pStyle w:val="BodyText"/>
      </w:pPr>
      <w:r>
        <w:t>Deployment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available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1.1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included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running</w:t>
      </w:r>
      <w:r>
        <w:rPr>
          <w:rFonts w:eastAsia="Calibri" w:cs="Calibri"/>
        </w:rPr>
        <w:t xml:space="preserve"> </w:t>
      </w:r>
      <w:r>
        <w:t>Apache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</w:t>
      </w:r>
      <w:r>
        <w:t>ter</w:t>
      </w:r>
      <w:r>
        <w:rPr>
          <w:rFonts w:eastAsia="Calibri" w:cs="Calibri"/>
        </w:rPr>
        <w:t xml:space="preserve"> </w:t>
      </w:r>
      <w:r>
        <w:t>Manager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linux.</w:t>
      </w:r>
    </w:p>
    <w:p w:rsidR="00000000" w:rsidRDefault="000E1975">
      <w:pPr>
        <w:rPr>
          <w:b/>
        </w:rPr>
      </w:pPr>
      <w:r>
        <w:rPr>
          <w:b/>
        </w:rPr>
        <w:lastRenderedPageBreak/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Deployment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serverVersionMismatch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One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more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cluster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has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Zend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Server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version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which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support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deployment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feature.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pStyle w:val="Heading3"/>
      </w:pPr>
      <w:r>
        <w:t>applicationGetStatu</w:t>
      </w:r>
      <w:r>
        <w:t>s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get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applications</w:t>
      </w:r>
      <w:r>
        <w:rPr>
          <w:rFonts w:eastAsia="Calibri" w:cs="Calibri"/>
        </w:rPr>
        <w:t xml:space="preserve"> </w:t>
      </w:r>
      <w:r>
        <w:t>currently</w:t>
      </w:r>
      <w:r>
        <w:rPr>
          <w:rFonts w:eastAsia="Calibri" w:cs="Calibri"/>
        </w:rPr>
        <w:t xml:space="preserve"> </w:t>
      </w:r>
      <w:r>
        <w:t>deployed</w:t>
      </w:r>
      <w:r>
        <w:rPr>
          <w:rFonts w:eastAsia="Calibri" w:cs="Calibri"/>
        </w:rPr>
        <w:t xml:space="preserve"> </w:t>
      </w:r>
      <w:r>
        <w:t>(or</w:t>
      </w:r>
      <w:r>
        <w:rPr>
          <w:rFonts w:eastAsia="Calibri" w:cs="Calibri"/>
        </w:rPr>
        <w:t xml:space="preserve"> </w:t>
      </w:r>
      <w:r>
        <w:t>staged)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each</w:t>
      </w:r>
      <w:r>
        <w:rPr>
          <w:rFonts w:eastAsia="Calibri" w:cs="Calibri"/>
        </w:rPr>
        <w:t xml:space="preserve"> </w:t>
      </w:r>
      <w:r>
        <w:t>application.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IDs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specified,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applications;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IDs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specif</w:t>
      </w:r>
      <w:r>
        <w:t>ied,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return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applications.</w:t>
      </w:r>
      <w:r>
        <w:rPr>
          <w:rFonts w:eastAsia="Calibri" w:cs="Calibri"/>
        </w:rPr>
        <w:t xml:space="preserve"> 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ZSCM,</w:t>
      </w:r>
      <w:r>
        <w:rPr>
          <w:rFonts w:eastAsia="Calibri" w:cs="Calibri"/>
        </w:rPr>
        <w:t xml:space="preserve"> </w:t>
      </w:r>
      <w:r>
        <w:t>ZS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686" w:type="dxa"/>
        <w:tblLayout w:type="fixed"/>
        <w:tblLook w:val="0000"/>
      </w:tblPr>
      <w:tblGrid>
        <w:gridCol w:w="1574"/>
        <w:gridCol w:w="843"/>
        <w:gridCol w:w="1393"/>
        <w:gridCol w:w="4671"/>
      </w:tblGrid>
      <w:tr w:rsidR="00000000">
        <w:tc>
          <w:tcPr>
            <w:tcW w:w="157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843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1393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467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57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4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</w:t>
            </w:r>
          </w:p>
        </w:tc>
        <w:tc>
          <w:tcPr>
            <w:tcW w:w="139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67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IDs.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specified,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</w:t>
            </w:r>
            <w:r>
              <w:rPr>
                <w:sz w:val="22"/>
                <w:szCs w:val="22"/>
              </w:rPr>
              <w:t>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only.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specified,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returned.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non-existing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action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instead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information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specific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app.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applicationsList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  <w:rPr>
          <w:rFonts w:eastAsia="Courier New"/>
        </w:rPr>
      </w:pPr>
      <w:r>
        <w:t>GET</w:t>
      </w:r>
      <w:r>
        <w:rPr>
          <w:rFonts w:eastAsia="Courier New"/>
        </w:rPr>
        <w:t xml:space="preserve"> </w:t>
      </w:r>
      <w:r>
        <w:t>/ZendServerManager/Api/applicationGetStatus?</w:t>
      </w:r>
      <w:r>
        <w:rPr>
          <w:rFonts w:eastAsia="Courier New"/>
        </w:rPr>
        <w:t xml:space="preserve"> </w:t>
      </w:r>
    </w:p>
    <w:p w:rsidR="00000000" w:rsidRDefault="000E1975">
      <w:pPr>
        <w:pStyle w:val="CodeBlock"/>
      </w:pPr>
      <w:r>
        <w:rPr>
          <w:rFonts w:eastAsia="Courier New"/>
        </w:rPr>
        <w:t xml:space="preserve">      </w:t>
      </w:r>
      <w:r>
        <w:t>applications%5B0%5D=1&amp;appl</w:t>
      </w:r>
      <w:r>
        <w:t>ications%5B0%5D=2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version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encoding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xmlns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angel.eyes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applicationGetStatus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</w:t>
      </w:r>
      <w:r>
        <w:rPr>
          <w:rFonts w:ascii="Courier 10 Pitch" w:hAnsi="Courier 10 Pitch" w:cs="Courier 10 Pitch"/>
          <w:color w:val="3F7F7F"/>
        </w:rPr>
        <w:t>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</w:rPr>
      </w:pPr>
      <w:r>
        <w:rPr>
          <w:rFonts w:ascii="Courier 10 Pitch" w:eastAsia="Courier 10 Pitch" w:hAnsi="Courier 10 Pitch" w:cs="Courier 10 Pitch"/>
        </w:rPr>
        <w:t xml:space="preserve">    </w:t>
      </w:r>
    </w:p>
    <w:p w:rsidR="00000000" w:rsidRDefault="000E1975">
      <w:pPr>
        <w:pStyle w:val="CodeBlock"/>
        <w:rPr>
          <w:rFonts w:ascii="Courier 10 Pitch" w:eastAsia="Monospace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eastAsia="Monospace" w:hAnsi="Courier 10 Pitch" w:cs="Courier 10 Pitch"/>
          <w:color w:val="1A1A1A"/>
        </w:rPr>
        <w:tab/>
      </w:r>
      <w:r>
        <w:rPr>
          <w:rFonts w:ascii="Courier 10 Pitch" w:eastAsia="Monospace" w:hAnsi="Courier 10 Pitch" w:cs="Courier 10 Pitch"/>
          <w:color w:val="008080"/>
        </w:rPr>
        <w:t>&lt;</w:t>
      </w:r>
      <w:r>
        <w:rPr>
          <w:rFonts w:ascii="Courier 10 Pitch" w:eastAsia="Monospace" w:hAnsi="Courier 10 Pitch" w:cs="Courier 10 Pitch"/>
          <w:color w:val="3F7F7F"/>
        </w:rPr>
        <w:t>responseData</w:t>
      </w:r>
      <w:r>
        <w:rPr>
          <w:rFonts w:ascii="Courier 10 Pitch" w:eastAsia="Monospace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applicationsList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http://example.com/myapp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Wordpress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lastRenderedPageBreak/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</w:t>
      </w:r>
      <w:r>
        <w:rPr>
          <w:rFonts w:ascii="Courier 10 Pitch" w:hAnsi="Courier 10 Pitch" w:cs="Courier 10 Pitch"/>
          <w:color w:val="1A1A1A"/>
        </w:rPr>
        <w:t>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&lt;installedLocation&gt;/usr/local/somewhere&lt;/installedLocation&gt;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partiallyDeployed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</w:t>
      </w:r>
      <w:r>
        <w:rPr>
          <w:rFonts w:ascii="Courier 10 Pitch" w:hAnsi="Courier 10 Pitch" w:cs="Courier 10 Pitch"/>
          <w:color w:val="3F7F7F"/>
        </w:rPr>
        <w:t>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OK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OK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</w:t>
      </w:r>
      <w:r>
        <w:rPr>
          <w:rFonts w:ascii="Courier 10 Pitch" w:hAnsi="Courier 10 Pitch" w:cs="Courier 10 Pitch"/>
          <w:color w:val="3F7F7F"/>
        </w:rPr>
        <w:t>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OK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&lt;applicationRollback</w:t>
      </w:r>
      <w:r>
        <w:rPr>
          <w:rFonts w:ascii="Courier 10 Pitch" w:hAnsi="Courier 10 Pitch" w:cs="Courier 10 Pitch"/>
          <w:color w:val="3F7F7F"/>
        </w:rPr>
        <w:t>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&lt;/applica</w:t>
      </w:r>
      <w:r>
        <w:rPr>
          <w:rFonts w:ascii="Courier 10 Pitch" w:hAnsi="Courier 10 Pitch" w:cs="Courier 10 Pitch"/>
          <w:color w:val="008080"/>
        </w:rPr>
        <w:t>tionRollback</w:t>
      </w:r>
      <w:r>
        <w:rPr>
          <w:rFonts w:ascii="Courier 10 Pitch" w:hAnsi="Courier 10 Pitch" w:cs="Courier 10 Pitch"/>
          <w:color w:val="3F7F7F"/>
        </w:rPr>
        <w:t>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</w:rPr>
      </w:pPr>
      <w:r>
        <w:rPr>
          <w:rFonts w:ascii="Courier 10 Pitch" w:eastAsia="Courier 10 Pitch" w:hAnsi="Courier 10 Pitch" w:cs="Courier 10 Pitch"/>
        </w:rPr>
        <w:t xml:space="preserve">        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2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http://oapp.example.com:8080/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2.0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&lt;installedLocation&gt;/usr/local/somewhere&lt;/installedLocation&gt;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</w:t>
      </w:r>
      <w:r>
        <w:rPr>
          <w:rFonts w:ascii="Courier 10 Pitch" w:hAnsi="Courier 10 Pitch" w:cs="Courier 10 Pitch"/>
          <w:color w:val="3F7F7F"/>
        </w:rPr>
        <w:t>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lastRenderedPageBreak/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&lt;/deployedVersions&gt;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applicationsList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Monospace" w:hAnsi="Courier 10 Pitch" w:cs="Courier 10 Pitch"/>
          <w:color w:val="1A1A1A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eastAsia="Monospace" w:hAnsi="Courier 10 Pitch" w:cs="Courier 10 Pitch"/>
          <w:color w:val="008080"/>
        </w:rPr>
        <w:t>&lt;/</w:t>
      </w:r>
      <w:r>
        <w:rPr>
          <w:rFonts w:ascii="Courier 10 Pitch" w:eastAsia="Monospace" w:hAnsi="Courier 10 Pitch" w:cs="Courier 10 Pitch"/>
          <w:color w:val="3F7F7F"/>
        </w:rPr>
        <w:t>responseData</w:t>
      </w:r>
      <w:r>
        <w:rPr>
          <w:rFonts w:ascii="Courier 10 Pitch" w:eastAsia="Monospace" w:hAnsi="Courier 10 Pitch" w:cs="Courier 10 Pitch"/>
          <w:color w:val="008080"/>
        </w:rPr>
        <w:t>&gt;</w:t>
      </w:r>
      <w:r>
        <w:rPr>
          <w:rFonts w:ascii="Courier 10 Pitch" w:eastAsia="Monospace" w:hAnsi="Courier 10 Pitch" w:cs="Courier 10 Pitch"/>
          <w:color w:val="1A1A1A"/>
        </w:rPr>
        <w:tab/>
      </w:r>
      <w:r>
        <w:rPr>
          <w:rFonts w:ascii="Courier 10 Pitch" w:eastAsia="Monospace" w:hAnsi="Courier 10 Pitch" w:cs="Courier 10 Pitch"/>
          <w:color w:val="1A1A1A"/>
        </w:rPr>
        <w:tab/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Heading3"/>
      </w:pPr>
      <w:bookmarkStart w:id="29" w:name="__RefHeading__13149_2085383120"/>
      <w:r>
        <w:t>applicationDeploy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deploy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cluster.</w:t>
      </w:r>
      <w:r>
        <w:rPr>
          <w:rFonts w:eastAsia="Calibri" w:cs="Calibri"/>
        </w:rPr>
        <w:t xml:space="preserve"> </w:t>
      </w:r>
      <w:r>
        <w:t>T</w:t>
      </w:r>
      <w:r>
        <w:t>his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wait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uploaded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verified,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show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deployed</w:t>
      </w:r>
      <w:r>
        <w:rPr>
          <w:rFonts w:eastAsia="Calibri" w:cs="Calibri"/>
        </w:rPr>
        <w:t xml:space="preserve"> – </w:t>
      </w:r>
      <w:r>
        <w:t>however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staging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activation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proceed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returned.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continue</w:t>
      </w:r>
      <w:r>
        <w:rPr>
          <w:rFonts w:eastAsia="Calibri" w:cs="Calibri"/>
        </w:rPr>
        <w:t xml:space="preserve"> </w:t>
      </w:r>
      <w:r>
        <w:t>checking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applicationGetStatus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deployment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complete.</w:t>
      </w:r>
      <w:r>
        <w:rPr>
          <w:rFonts w:eastAsia="Calibri" w:cs="Calibri"/>
        </w:rPr>
        <w:t xml:space="preserve"> 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ZS,</w:t>
      </w:r>
      <w:r>
        <w:rPr>
          <w:rFonts w:eastAsia="Calibri" w:cs="Calibri"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p w:rsidR="00000000" w:rsidRDefault="000E1975">
      <w:r>
        <w:t>Because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upload,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multipart/form-data</w:t>
      </w:r>
      <w:r>
        <w:rPr>
          <w:rFonts w:eastAsia="Calibri" w:cs="Calibri"/>
        </w:rPr>
        <w:t xml:space="preserve">’ </w:t>
      </w:r>
      <w:r>
        <w:t>content</w:t>
      </w:r>
      <w:r>
        <w:rPr>
          <w:rFonts w:eastAsia="Calibri" w:cs="Calibri"/>
        </w:rPr>
        <w:t xml:space="preserve"> </w:t>
      </w:r>
      <w:r>
        <w:t>type.</w:t>
      </w:r>
    </w:p>
    <w:tbl>
      <w:tblPr>
        <w:tblW w:w="0" w:type="auto"/>
        <w:tblInd w:w="686" w:type="dxa"/>
        <w:tblLayout w:type="fixed"/>
        <w:tblLook w:val="0000"/>
      </w:tblPr>
      <w:tblGrid>
        <w:gridCol w:w="1810"/>
        <w:gridCol w:w="1264"/>
        <w:gridCol w:w="859"/>
        <w:gridCol w:w="4548"/>
      </w:tblGrid>
      <w:tr w:rsidR="00000000">
        <w:tc>
          <w:tcPr>
            <w:tcW w:w="181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26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85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Req.</w:t>
            </w:r>
          </w:p>
        </w:tc>
        <w:tc>
          <w:tcPr>
            <w:tcW w:w="4548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appPackage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‘</w:t>
            </w:r>
            <w:r>
              <w:rPr>
                <w:sz w:val="22"/>
                <w:szCs w:val="22"/>
              </w:rPr>
              <w:t>application/vnd.zend.applicationpackage</w:t>
            </w:r>
            <w:r>
              <w:rPr>
                <w:rFonts w:eastAsia="Calibri" w:cs="Calibri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baseUrl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deploy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HTTP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URL.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createVhost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virtual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such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virtual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wasn't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already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Ze</w:t>
            </w:r>
            <w:r>
              <w:rPr>
                <w:sz w:val="22"/>
                <w:szCs w:val="22"/>
              </w:rPr>
              <w:t>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Server.</w:t>
            </w:r>
          </w:p>
          <w:p w:rsidR="00000000" w:rsidRDefault="000E1975">
            <w:pPr>
              <w:tabs>
                <w:tab w:val="left" w:pos="1840"/>
              </w:tabs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FALSE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defaultServer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Deploy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default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ignored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replaced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&lt;default-server&gt;.</w:t>
            </w:r>
            <w:r>
              <w:rPr>
                <w:rFonts w:eastAsia="Calibri" w:cs="Calibri"/>
                <w:sz w:val="22"/>
                <w:szCs w:val="22"/>
              </w:rPr>
              <w:t xml:space="preserve">  </w:t>
            </w:r>
          </w:p>
          <w:p w:rsidR="00000000" w:rsidRDefault="000E1975">
            <w:pPr>
              <w:tabs>
                <w:tab w:val="left" w:pos="1840"/>
              </w:tabs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conjunction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createVhost,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latter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ignored.</w:t>
            </w:r>
          </w:p>
          <w:p w:rsidR="00000000" w:rsidRDefault="000E1975">
            <w:pPr>
              <w:tabs>
                <w:tab w:val="left" w:pos="1840"/>
              </w:tabs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FALSE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userAppName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text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identifier;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specified,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used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ignoreFailures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staging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only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reported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report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case.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default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FALSE</w:t>
            </w:r>
            <w:r>
              <w:rPr>
                <w:rFonts w:eastAsia="Calibri" w:cs="Calibri"/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meaning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error</w:t>
            </w:r>
          </w:p>
        </w:tc>
      </w:tr>
      <w:tr w:rsidR="00000000">
        <w:tc>
          <w:tcPr>
            <w:tcW w:w="181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userParams</w:t>
            </w:r>
          </w:p>
        </w:tc>
        <w:tc>
          <w:tcPr>
            <w:tcW w:w="126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Hashmap</w:t>
            </w:r>
          </w:p>
        </w:tc>
        <w:tc>
          <w:tcPr>
            <w:tcW w:w="85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48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Depending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definitions,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</w:t>
            </w:r>
            <w:r>
              <w:rPr>
                <w:sz w:val="22"/>
                <w:szCs w:val="22"/>
              </w:rPr>
              <w:t>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Each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</w:p>
        </w:tc>
      </w:tr>
    </w:tbl>
    <w:p w:rsidR="00000000" w:rsidRDefault="000E1975">
      <w:pPr>
        <w:rPr>
          <w:sz w:val="22"/>
          <w:szCs w:val="22"/>
        </w:rPr>
      </w:pPr>
      <w:r>
        <w:rPr>
          <w:b/>
          <w:sz w:val="22"/>
          <w:szCs w:val="22"/>
        </w:rPr>
        <w:t>Expected</w:t>
      </w:r>
      <w:r>
        <w:rPr>
          <w:rFonts w:eastAsia="Calibri" w:cs="Calibri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Response</w:t>
      </w:r>
      <w:r>
        <w:rPr>
          <w:rFonts w:eastAsia="Calibri" w:cs="Calibri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Code:</w:t>
      </w:r>
      <w:r>
        <w:rPr>
          <w:rFonts w:eastAsia="Calibri" w:cs="Calibri"/>
          <w:b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>
        <w:rPr>
          <w:rFonts w:eastAsia="Calibri" w:cs="Calibri"/>
          <w:sz w:val="22"/>
          <w:szCs w:val="22"/>
        </w:rPr>
        <w:t xml:space="preserve"> </w:t>
      </w:r>
      <w:r>
        <w:rPr>
          <w:sz w:val="22"/>
          <w:szCs w:val="22"/>
        </w:rPr>
        <w:t>Accepted</w:t>
      </w:r>
    </w:p>
    <w:p w:rsidR="00000000" w:rsidRDefault="000E1975">
      <w:r>
        <w:rPr>
          <w:b/>
        </w:rPr>
        <w:lastRenderedPageBreak/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applicationInfo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686" w:type="dxa"/>
        <w:tblLayout w:type="fixed"/>
        <w:tblLook w:val="0000"/>
      </w:tblPr>
      <w:tblGrid>
        <w:gridCol w:w="924"/>
        <w:gridCol w:w="2443"/>
        <w:gridCol w:w="5114"/>
      </w:tblGrid>
      <w:tr w:rsidR="00000000">
        <w:tc>
          <w:tcPr>
            <w:tcW w:w="92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43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511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  <w:tc>
          <w:tcPr>
            <w:tcW w:w="244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baseUrlConflict</w:t>
            </w:r>
          </w:p>
        </w:tc>
        <w:tc>
          <w:tcPr>
            <w:tcW w:w="5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already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</w:t>
            </w:r>
          </w:p>
        </w:tc>
      </w:tr>
      <w:tr w:rsidR="00000000">
        <w:tc>
          <w:tcPr>
            <w:tcW w:w="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44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missingParameter</w:t>
            </w:r>
          </w:p>
        </w:tc>
        <w:tc>
          <w:tcPr>
            <w:tcW w:w="5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missing</w:t>
            </w:r>
          </w:p>
        </w:tc>
      </w:tr>
      <w:tr w:rsidR="00000000">
        <w:tc>
          <w:tcPr>
            <w:tcW w:w="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44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invalidParameter</w:t>
            </w:r>
          </w:p>
        </w:tc>
        <w:tc>
          <w:tcPr>
            <w:tcW w:w="5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invalid</w:t>
            </w:r>
          </w:p>
        </w:tc>
      </w:tr>
      <w:tr w:rsidR="00000000">
        <w:tc>
          <w:tcPr>
            <w:tcW w:w="92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443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missingVirtualHost</w:t>
            </w:r>
          </w:p>
        </w:tc>
        <w:tc>
          <w:tcPr>
            <w:tcW w:w="511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virtual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baseUrl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exist.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createV</w:t>
            </w:r>
            <w:r>
              <w:rPr>
                <w:sz w:val="22"/>
                <w:szCs w:val="22"/>
              </w:rPr>
              <w:t>host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flag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it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/ZendServerManager/Api/applicationDeploy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multipart/form-data,</w:t>
      </w:r>
      <w:r>
        <w:rPr>
          <w:rFonts w:eastAsia="Courier New"/>
        </w:rPr>
        <w:t xml:space="preserve"> </w:t>
      </w:r>
      <w:r>
        <w:t>boundary=--bla-bla-bla--</w:t>
      </w:r>
      <w:r>
        <w:br/>
      </w:r>
      <w:r>
        <w:br/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name=baseUrl</w:t>
      </w:r>
      <w:r>
        <w:br/>
      </w:r>
      <w:r>
        <w:br/>
        <w:t>http://example.com/</w:t>
      </w:r>
      <w:r>
        <w:br/>
        <w:t>----bla-bla-bla--</w:t>
      </w:r>
      <w:r>
        <w:br/>
        <w:t>Conte</w:t>
      </w:r>
      <w:r>
        <w:t>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</w:t>
      </w:r>
      <w:r>
        <w:rPr>
          <w:rFonts w:eastAsia="Courier New"/>
        </w:rPr>
        <w:t>”</w:t>
      </w:r>
      <w:r>
        <w:t>appPackage</w:t>
      </w:r>
      <w:r>
        <w:rPr>
          <w:rFonts w:eastAsia="Courier New"/>
        </w:rPr>
        <w:t>”</w:t>
      </w:r>
      <w:r>
        <w:t>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filename=</w:t>
      </w:r>
      <w:r>
        <w:rPr>
          <w:rFonts w:eastAsia="Courier New"/>
        </w:rPr>
        <w:t>”</w:t>
      </w:r>
      <w:r>
        <w:t>myApplication.zpk</w:t>
      </w:r>
      <w:r>
        <w:rPr>
          <w:rFonts w:eastAsia="Courier New"/>
        </w:rPr>
        <w:t>”</w:t>
      </w:r>
      <w:r>
        <w:br/>
        <w:t>Content-type:</w:t>
      </w:r>
      <w:r>
        <w:rPr>
          <w:rFonts w:eastAsia="Courier New"/>
        </w:rPr>
        <w:t xml:space="preserve"> </w:t>
      </w:r>
      <w:r>
        <w:t>application/vnd.zend.applicationpackage</w:t>
      </w:r>
    </w:p>
    <w:p w:rsidR="00000000" w:rsidRDefault="000E1975">
      <w:pPr>
        <w:pStyle w:val="CodeBlock"/>
      </w:pPr>
      <w:r>
        <w:br/>
        <w:t>[...binary</w:t>
      </w:r>
      <w:r>
        <w:rPr>
          <w:rFonts w:eastAsia="Courier New"/>
        </w:rPr>
        <w:t xml:space="preserve"> </w:t>
      </w:r>
      <w:r>
        <w:t>data</w:t>
      </w:r>
      <w:r>
        <w:rPr>
          <w:rFonts w:eastAsia="Courier New"/>
        </w:rPr>
        <w:t xml:space="preserve"> </w:t>
      </w:r>
      <w:r>
        <w:t>follows...]</w:t>
      </w:r>
    </w:p>
    <w:p w:rsidR="00000000" w:rsidRDefault="000E1975">
      <w:pPr>
        <w:pStyle w:val="CodeBlock"/>
      </w:pPr>
      <w:r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name=userParams%5Bdbhost%5D</w:t>
      </w:r>
      <w:r>
        <w:br/>
      </w:r>
    </w:p>
    <w:p w:rsidR="00000000" w:rsidRDefault="000E1975">
      <w:pPr>
        <w:pStyle w:val="CodeBlock"/>
      </w:pPr>
      <w:r>
        <w:t>database.example</w:t>
      </w:r>
      <w:r>
        <w:t>.lan</w:t>
      </w:r>
    </w:p>
    <w:p w:rsidR="00000000" w:rsidRDefault="000E1975">
      <w:pPr>
        <w:pStyle w:val="CodeBlock"/>
      </w:pPr>
      <w:r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name=userParams%5Bdbname%5D</w:t>
      </w:r>
      <w:r>
        <w:br/>
      </w:r>
    </w:p>
    <w:p w:rsidR="00000000" w:rsidRDefault="000E1975">
      <w:pPr>
        <w:pStyle w:val="CodeBlock"/>
      </w:pPr>
      <w:r>
        <w:t>database_schema</w:t>
      </w:r>
    </w:p>
    <w:p w:rsidR="00000000" w:rsidRDefault="000E1975">
      <w:pPr>
        <w:pStyle w:val="CodeBlock"/>
      </w:pPr>
      <w:r>
        <w:t>----bla-bla-bla----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version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encoding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xmlns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</w:t>
      </w:r>
      <w:r>
        <w:rPr>
          <w:rFonts w:ascii="Courier 10 Pitch" w:hAnsi="Courier 10 Pitch" w:cs="Courier 10 Pitch"/>
          <w:color w:val="3F7F7F"/>
        </w:rPr>
        <w:t>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angel.eyes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applicationDeploy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  <w:color w:val="00000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2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http://oapp.example.com:8080/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eastAsia="Courier 10 Pitch" w:hAnsi="Courier 10 Pitch" w:cs="Courier 10 Pitch"/>
          <w:color w:val="1A1A1A"/>
        </w:rPr>
        <w:t xml:space="preserve">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2.0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&lt;installedLocation&gt;/usr/local/somewhere&lt;/installedLocation&gt;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</w:t>
      </w:r>
      <w:r>
        <w:rPr>
          <w:rFonts w:ascii="Courier 10 Pitch" w:hAnsi="Courier 10 Pitch" w:cs="Courier 10 Pitch"/>
          <w:color w:val="3F7F7F"/>
        </w:rPr>
        <w:t>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lastRenderedPageBreak/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</w:t>
      </w:r>
      <w:r>
        <w:rPr>
          <w:rFonts w:ascii="Courier 10 Pitch" w:hAnsi="Courier 10 Pitch" w:cs="Courier 10 Pitch"/>
          <w:color w:val="3F7F7F"/>
        </w:rPr>
        <w:t>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&lt;/deployedVersions&gt;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Heading3"/>
      </w:pPr>
      <w:bookmarkStart w:id="30" w:name="__RefHeading__13151_2085383120"/>
      <w:r>
        <w:t>applicationUpdate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Update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existing</w:t>
      </w:r>
      <w:r>
        <w:rPr>
          <w:rFonts w:eastAsia="Calibri" w:cs="Calibri"/>
        </w:rPr>
        <w:t xml:space="preserve"> </w:t>
      </w:r>
      <w:r>
        <w:t>application.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package</w:t>
      </w:r>
      <w:r>
        <w:rPr>
          <w:rFonts w:eastAsia="Calibri" w:cs="Calibri"/>
        </w:rPr>
        <w:t xml:space="preserve"> </w:t>
      </w:r>
      <w:r>
        <w:t>provided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same</w:t>
      </w:r>
      <w:r>
        <w:rPr>
          <w:rFonts w:eastAsia="Calibri" w:cs="Calibri"/>
        </w:rPr>
        <w:t xml:space="preserve"> </w:t>
      </w:r>
      <w:r>
        <w:t>application.</w:t>
      </w:r>
      <w:r>
        <w:rPr>
          <w:rFonts w:eastAsia="Calibri" w:cs="Calibri"/>
        </w:rPr>
        <w:t xml:space="preserve"> </w:t>
      </w:r>
      <w:r>
        <w:t>Additionally</w:t>
      </w:r>
      <w:r>
        <w:rPr>
          <w:rFonts w:eastAsia="Calibri" w:cs="Calibri"/>
        </w:rPr>
        <w:t xml:space="preserve"> </w:t>
      </w:r>
      <w:r>
        <w:t>any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values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existing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must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provided.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request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wait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package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uploaded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verified,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show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deployed</w:t>
      </w:r>
      <w:r>
        <w:rPr>
          <w:rFonts w:eastAsia="Calibri" w:cs="Calibri"/>
        </w:rPr>
        <w:t xml:space="preserve"> – </w:t>
      </w:r>
      <w:r>
        <w:t>however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staging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activation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proceed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returned.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continue</w:t>
      </w:r>
      <w:r>
        <w:rPr>
          <w:rFonts w:eastAsia="Calibri" w:cs="Calibri"/>
        </w:rPr>
        <w:t xml:space="preserve"> </w:t>
      </w:r>
      <w:r>
        <w:t>checking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applicationGetStatus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depl</w:t>
      </w:r>
      <w:r>
        <w:t>oyment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complete.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t>ZS,</w:t>
      </w:r>
      <w:r>
        <w:rPr>
          <w:rFonts w:eastAsia="Calibri" w:cs="Calibri"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p w:rsidR="00000000" w:rsidRDefault="000E1975">
      <w:r>
        <w:t>Because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contain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upload,</w:t>
      </w:r>
      <w:r>
        <w:rPr>
          <w:rFonts w:eastAsia="Calibri" w:cs="Calibri"/>
        </w:rPr>
        <w:t xml:space="preserve"> </w:t>
      </w:r>
      <w:r>
        <w:t>parameters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encoded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‘</w:t>
      </w:r>
      <w:r>
        <w:t>multipart/form-data</w:t>
      </w:r>
      <w:r>
        <w:rPr>
          <w:rFonts w:eastAsia="Calibri" w:cs="Calibri"/>
        </w:rPr>
        <w:t xml:space="preserve">’ </w:t>
      </w:r>
      <w:r>
        <w:t>co</w:t>
      </w:r>
      <w:r>
        <w:t>ntent</w:t>
      </w:r>
      <w:r>
        <w:rPr>
          <w:rFonts w:eastAsia="Calibri" w:cs="Calibri"/>
        </w:rPr>
        <w:t xml:space="preserve"> </w:t>
      </w:r>
      <w:r>
        <w:t>type.</w:t>
      </w:r>
    </w:p>
    <w:tbl>
      <w:tblPr>
        <w:tblW w:w="0" w:type="auto"/>
        <w:tblInd w:w="686" w:type="dxa"/>
        <w:tblLayout w:type="fixed"/>
        <w:tblLook w:val="0000"/>
      </w:tblPr>
      <w:tblGrid>
        <w:gridCol w:w="1782"/>
        <w:gridCol w:w="1349"/>
        <w:gridCol w:w="821"/>
        <w:gridCol w:w="4529"/>
      </w:tblGrid>
      <w:tr w:rsidR="00000000">
        <w:tc>
          <w:tcPr>
            <w:tcW w:w="1782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34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821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Req.</w:t>
            </w:r>
          </w:p>
        </w:tc>
        <w:tc>
          <w:tcPr>
            <w:tcW w:w="452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78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appId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82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45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update</w:t>
            </w:r>
          </w:p>
        </w:tc>
      </w:tr>
      <w:tr w:rsidR="00000000">
        <w:tc>
          <w:tcPr>
            <w:tcW w:w="178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appPackage</w:t>
            </w:r>
          </w:p>
        </w:tc>
        <w:tc>
          <w:tcPr>
            <w:tcW w:w="13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</w:t>
            </w:r>
          </w:p>
        </w:tc>
        <w:tc>
          <w:tcPr>
            <w:tcW w:w="82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45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Content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type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file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must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‘</w:t>
            </w:r>
            <w:r>
              <w:rPr>
                <w:sz w:val="22"/>
                <w:szCs w:val="22"/>
              </w:rPr>
              <w:t>application/vnd.zend.applicationpackage</w:t>
            </w:r>
            <w:r>
              <w:rPr>
                <w:rFonts w:eastAsia="Calibri" w:cs="Calibri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</w:tr>
      <w:tr w:rsidR="00000000">
        <w:tc>
          <w:tcPr>
            <w:tcW w:w="178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ignoreFailures</w:t>
            </w:r>
          </w:p>
        </w:tc>
        <w:tc>
          <w:tcPr>
            <w:tcW w:w="13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  <w:tc>
          <w:tcPr>
            <w:tcW w:w="82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Ignore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during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staging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only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reported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servers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report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operation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case.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default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FALSE</w:t>
            </w:r>
            <w:r>
              <w:rPr>
                <w:rFonts w:eastAsia="Calibri" w:cs="Calibri"/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meaning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failure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error</w:t>
            </w:r>
          </w:p>
        </w:tc>
      </w:tr>
      <w:tr w:rsidR="00000000">
        <w:tc>
          <w:tcPr>
            <w:tcW w:w="178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userParams</w:t>
            </w:r>
          </w:p>
        </w:tc>
        <w:tc>
          <w:tcPr>
            <w:tcW w:w="134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Hashmap</w:t>
            </w:r>
          </w:p>
        </w:tc>
        <w:tc>
          <w:tcPr>
            <w:tcW w:w="821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5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package;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that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were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previous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deployments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same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will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required.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parameters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with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already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defined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may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again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new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set.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Accepted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applicationInfo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686" w:type="dxa"/>
        <w:tblLayout w:type="fixed"/>
        <w:tblLook w:val="0000"/>
      </w:tblPr>
      <w:tblGrid>
        <w:gridCol w:w="886"/>
        <w:gridCol w:w="2466"/>
        <w:gridCol w:w="5129"/>
      </w:tblGrid>
      <w:tr w:rsidR="00000000">
        <w:tc>
          <w:tcPr>
            <w:tcW w:w="88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6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512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88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  <w:tc>
          <w:tcPr>
            <w:tcW w:w="246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noSuchApplication</w:t>
            </w:r>
          </w:p>
        </w:tc>
        <w:tc>
          <w:tcPr>
            <w:tcW w:w="51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</w:tr>
      <w:tr w:rsidR="00000000">
        <w:tc>
          <w:tcPr>
            <w:tcW w:w="88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  <w:tc>
          <w:tcPr>
            <w:tcW w:w="246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applicationConflict</w:t>
            </w:r>
          </w:p>
        </w:tc>
        <w:tc>
          <w:tcPr>
            <w:tcW w:w="51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package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incl</w:t>
            </w:r>
            <w:r>
              <w:rPr>
                <w:sz w:val="22"/>
                <w:szCs w:val="22"/>
              </w:rPr>
              <w:t>udes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different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application,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different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version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existing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</w:p>
        </w:tc>
      </w:tr>
      <w:tr w:rsidR="00000000">
        <w:tc>
          <w:tcPr>
            <w:tcW w:w="88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46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missingParameter</w:t>
            </w:r>
          </w:p>
        </w:tc>
        <w:tc>
          <w:tcPr>
            <w:tcW w:w="51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required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missing</w:t>
            </w:r>
          </w:p>
        </w:tc>
      </w:tr>
      <w:tr w:rsidR="00000000">
        <w:tc>
          <w:tcPr>
            <w:tcW w:w="88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246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invalidParameter</w:t>
            </w:r>
          </w:p>
        </w:tc>
        <w:tc>
          <w:tcPr>
            <w:tcW w:w="51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value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parameter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invalid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/ZendServerManager/Api/app</w:t>
      </w:r>
      <w:r>
        <w:t>licationUpdate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multipart/form-data,</w:t>
      </w:r>
      <w:r>
        <w:rPr>
          <w:rFonts w:eastAsia="Courier New"/>
        </w:rPr>
        <w:t xml:space="preserve"> </w:t>
      </w:r>
      <w:r>
        <w:t>boundary=--bla-bla-bla--</w:t>
      </w:r>
      <w:r>
        <w:br/>
      </w:r>
      <w:r>
        <w:br/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name=appId</w:t>
      </w:r>
      <w:r>
        <w:rPr>
          <w:rFonts w:eastAsia="Courier New"/>
        </w:rPr>
        <w:t xml:space="preserve"> </w:t>
      </w:r>
      <w:r>
        <w:br/>
      </w:r>
      <w:r>
        <w:br/>
        <w:t>2</w:t>
      </w:r>
      <w:r>
        <w:br/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</w:t>
      </w:r>
      <w:r>
        <w:rPr>
          <w:rFonts w:eastAsia="Courier New"/>
        </w:rPr>
        <w:t>”</w:t>
      </w:r>
      <w:r>
        <w:t>appPackage</w:t>
      </w:r>
      <w:r>
        <w:rPr>
          <w:rFonts w:eastAsia="Courier New"/>
        </w:rPr>
        <w:t>”</w:t>
      </w:r>
      <w:r>
        <w:t>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filename=</w:t>
      </w:r>
      <w:r>
        <w:rPr>
          <w:rFonts w:eastAsia="Courier New"/>
        </w:rPr>
        <w:t>”</w:t>
      </w:r>
      <w:r>
        <w:t>myApplication-v1.1.zpk</w:t>
      </w:r>
      <w:r>
        <w:rPr>
          <w:rFonts w:eastAsia="Courier New"/>
        </w:rPr>
        <w:t>”</w:t>
      </w:r>
      <w:r>
        <w:br/>
        <w:t>Content-t</w:t>
      </w:r>
      <w:r>
        <w:t>ype:</w:t>
      </w:r>
      <w:r>
        <w:rPr>
          <w:rFonts w:eastAsia="Courier New"/>
        </w:rPr>
        <w:t xml:space="preserve"> </w:t>
      </w:r>
      <w:r>
        <w:t>application/vnd.zend.applicationpackage</w:t>
      </w:r>
    </w:p>
    <w:p w:rsidR="00000000" w:rsidRDefault="000E1975">
      <w:pPr>
        <w:pStyle w:val="CodeBlock"/>
      </w:pPr>
      <w:r>
        <w:br/>
        <w:t>[...binary</w:t>
      </w:r>
      <w:r>
        <w:rPr>
          <w:rFonts w:eastAsia="Courier New"/>
        </w:rPr>
        <w:t xml:space="preserve"> </w:t>
      </w:r>
      <w:r>
        <w:t>data</w:t>
      </w:r>
      <w:r>
        <w:rPr>
          <w:rFonts w:eastAsia="Courier New"/>
        </w:rPr>
        <w:t xml:space="preserve"> </w:t>
      </w:r>
      <w:r>
        <w:t>follows...]</w:t>
      </w:r>
    </w:p>
    <w:p w:rsidR="00000000" w:rsidRDefault="000E1975">
      <w:pPr>
        <w:pStyle w:val="CodeBlock"/>
      </w:pPr>
      <w:r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name=userParams%5Bnewparam%5D</w:t>
      </w:r>
      <w:r>
        <w:br/>
      </w:r>
    </w:p>
    <w:p w:rsidR="00000000" w:rsidRDefault="000E1975">
      <w:pPr>
        <w:pStyle w:val="CodeBlock"/>
      </w:pPr>
      <w:r>
        <w:t>someValueForNewParam</w:t>
      </w:r>
    </w:p>
    <w:p w:rsidR="00000000" w:rsidRDefault="000E1975">
      <w:pPr>
        <w:pStyle w:val="CodeBlock"/>
      </w:pPr>
      <w:r>
        <w:t>----bla-bla-bla--</w:t>
      </w:r>
      <w:r>
        <w:br/>
        <w:t>Content-disposition:</w:t>
      </w:r>
      <w:r>
        <w:rPr>
          <w:rFonts w:eastAsia="Courier New"/>
        </w:rPr>
        <w:t xml:space="preserve"> </w:t>
      </w:r>
      <w:r>
        <w:t>form-data;</w:t>
      </w:r>
      <w:r>
        <w:rPr>
          <w:rFonts w:eastAsia="Courier New"/>
        </w:rPr>
        <w:t xml:space="preserve"> </w:t>
      </w:r>
      <w:r>
        <w:t>name=userParams%5BOldParamRedo</w:t>
      </w:r>
      <w:r>
        <w:t>ne%5D</w:t>
      </w:r>
      <w:r>
        <w:br/>
      </w:r>
    </w:p>
    <w:p w:rsidR="00000000" w:rsidRDefault="000E1975">
      <w:pPr>
        <w:pStyle w:val="CodeBlock"/>
      </w:pPr>
      <w:r>
        <w:t>some</w:t>
      </w:r>
      <w:r>
        <w:rPr>
          <w:rFonts w:eastAsia="Courier New"/>
        </w:rPr>
        <w:t xml:space="preserve"> </w:t>
      </w:r>
      <w:r>
        <w:t>new</w:t>
      </w:r>
      <w:r>
        <w:rPr>
          <w:rFonts w:eastAsia="Courier New"/>
        </w:rPr>
        <w:t xml:space="preserve"> </w:t>
      </w:r>
      <w:r>
        <w:t>value</w:t>
      </w:r>
      <w:r>
        <w:rPr>
          <w:rFonts w:eastAsia="Courier New"/>
        </w:rPr>
        <w:t xml:space="preserve"> </w:t>
      </w:r>
      <w:r>
        <w:t>for</w:t>
      </w:r>
      <w:r>
        <w:rPr>
          <w:rFonts w:eastAsia="Courier New"/>
        </w:rPr>
        <w:t xml:space="preserve"> </w:t>
      </w:r>
      <w:r>
        <w:t>a</w:t>
      </w:r>
      <w:r>
        <w:rPr>
          <w:rFonts w:eastAsia="Courier New"/>
        </w:rPr>
        <w:t xml:space="preserve"> </w:t>
      </w:r>
      <w:r>
        <w:t>parameter</w:t>
      </w:r>
      <w:r>
        <w:rPr>
          <w:rFonts w:eastAsia="Courier New"/>
        </w:rPr>
        <w:t xml:space="preserve"> </w:t>
      </w:r>
      <w:r>
        <w:t>that</w:t>
      </w:r>
      <w:r>
        <w:rPr>
          <w:rFonts w:eastAsia="Courier New"/>
        </w:rPr>
        <w:t xml:space="preserve"> </w:t>
      </w:r>
      <w:r>
        <w:t>was</w:t>
      </w:r>
      <w:r>
        <w:rPr>
          <w:rFonts w:eastAsia="Courier New"/>
        </w:rPr>
        <w:t xml:space="preserve"> </w:t>
      </w:r>
      <w:r>
        <w:t>previously</w:t>
      </w:r>
      <w:r>
        <w:rPr>
          <w:rFonts w:eastAsia="Courier New"/>
        </w:rPr>
        <w:t xml:space="preserve"> </w:t>
      </w:r>
      <w:r>
        <w:t>defined</w:t>
      </w:r>
    </w:p>
    <w:p w:rsidR="00000000" w:rsidRDefault="000E1975">
      <w:pPr>
        <w:pStyle w:val="CodeBlock"/>
      </w:pPr>
      <w:r>
        <w:t>----bla-bla-bla----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version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encoding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xmlns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angel.eyes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008080"/>
        </w:rPr>
        <w:t>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applicationUpdate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  <w:color w:val="00000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2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lastRenderedPageBreak/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http://oapp.example.com:8080/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2.0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&lt;installedLocation&gt;/usr/local/somewhere&lt;/installedLocation&gt;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</w:t>
      </w:r>
      <w:r>
        <w:rPr>
          <w:rFonts w:ascii="Courier 10 Pitch" w:hAnsi="Courier 10 Pitch" w:cs="Courier 10 Pitch"/>
          <w:color w:val="3F7F7F"/>
        </w:rPr>
        <w:t>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staging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&lt;/deployedVersions&gt;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Heading3"/>
      </w:pPr>
      <w:bookmarkStart w:id="31" w:name="__RefHeading__13153_2085383120"/>
      <w:r>
        <w:t>applicationRemove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Remove</w:t>
      </w:r>
      <w:r>
        <w:rPr>
          <w:rFonts w:eastAsia="Calibri" w:cs="Calibri"/>
        </w:rPr>
        <w:t xml:space="preserve"> </w:t>
      </w:r>
      <w:r>
        <w:t>/</w:t>
      </w:r>
      <w:r>
        <w:rPr>
          <w:rFonts w:eastAsia="Calibri" w:cs="Calibri"/>
        </w:rPr>
        <w:t xml:space="preserve"> </w:t>
      </w:r>
      <w:r>
        <w:t>undeploy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existing</w:t>
      </w:r>
      <w:r>
        <w:rPr>
          <w:rFonts w:eastAsia="Calibri" w:cs="Calibri"/>
        </w:rPr>
        <w:t xml:space="preserve"> </w:t>
      </w:r>
      <w:r>
        <w:t>application.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–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reque</w:t>
      </w:r>
      <w:r>
        <w:t>st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start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initial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show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– </w:t>
      </w:r>
      <w:r>
        <w:t>however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proceed</w:t>
      </w:r>
      <w:r>
        <w:rPr>
          <w:rFonts w:eastAsia="Calibri" w:cs="Calibri"/>
        </w:rPr>
        <w:t xml:space="preserve"> </w:t>
      </w:r>
      <w:r>
        <w:t>after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returned.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user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continue</w:t>
      </w:r>
      <w:r>
        <w:rPr>
          <w:rFonts w:eastAsia="Calibri" w:cs="Calibri"/>
        </w:rPr>
        <w:t xml:space="preserve"> </w:t>
      </w:r>
      <w:r>
        <w:t>checking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applicationGetStatus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removal</w:t>
      </w:r>
      <w:r>
        <w:rPr>
          <w:rFonts w:eastAsia="Calibri" w:cs="Calibri"/>
        </w:rPr>
        <w:t xml:space="preserve"> </w:t>
      </w:r>
      <w:r>
        <w:t>process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complete.</w:t>
      </w:r>
      <w:r>
        <w:rPr>
          <w:rFonts w:eastAsia="Calibri" w:cs="Calibri"/>
        </w:rPr>
        <w:t xml:space="preserve"> </w:t>
      </w:r>
      <w:r>
        <w:t>Once</w:t>
      </w:r>
      <w:r>
        <w:rPr>
          <w:rFonts w:eastAsia="Calibri" w:cs="Calibri"/>
        </w:rPr>
        <w:t xml:space="preserve"> </w:t>
      </w:r>
      <w:r>
        <w:t>applicationGetStatus</w:t>
      </w:r>
      <w:r>
        <w:rPr>
          <w:rFonts w:eastAsia="Calibri" w:cs="Calibri"/>
        </w:rPr>
        <w:t xml:space="preserve"> </w:t>
      </w:r>
      <w:r>
        <w:t>contains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application,</w:t>
      </w:r>
      <w:r>
        <w:rPr>
          <w:rFonts w:eastAsia="Calibri" w:cs="Calibri"/>
        </w:rPr>
        <w:t xml:space="preserve"> </w:t>
      </w:r>
      <w:r>
        <w:t>it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been</w:t>
      </w:r>
      <w:r>
        <w:rPr>
          <w:rFonts w:eastAsia="Calibri" w:cs="Calibri"/>
        </w:rPr>
        <w:t xml:space="preserve"> </w:t>
      </w:r>
      <w:r>
        <w:t>completely</w:t>
      </w:r>
      <w:r>
        <w:rPr>
          <w:rFonts w:eastAsia="Calibri" w:cs="Calibri"/>
        </w:rPr>
        <w:t xml:space="preserve"> </w:t>
      </w:r>
      <w:r>
        <w:t>removed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</w:t>
      </w:r>
      <w:r>
        <w:rPr>
          <w:b/>
        </w:rPr>
        <w:t>s:</w:t>
      </w:r>
      <w:r>
        <w:rPr>
          <w:rFonts w:eastAsia="Calibri" w:cs="Calibri"/>
          <w:b/>
        </w:rPr>
        <w:t xml:space="preserve"> </w:t>
      </w:r>
      <w:r>
        <w:t>ZS,</w:t>
      </w:r>
      <w:r>
        <w:rPr>
          <w:rFonts w:eastAsia="Calibri" w:cs="Calibri"/>
        </w:rPr>
        <w:t xml:space="preserve"> </w:t>
      </w:r>
      <w: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108" w:type="dxa"/>
        <w:tblLayout w:type="fixed"/>
        <w:tblLook w:val="0000"/>
      </w:tblPr>
      <w:tblGrid>
        <w:gridCol w:w="1519"/>
        <w:gridCol w:w="1128"/>
        <w:gridCol w:w="1130"/>
        <w:gridCol w:w="4704"/>
      </w:tblGrid>
      <w:tr w:rsidR="00000000">
        <w:tc>
          <w:tcPr>
            <w:tcW w:w="151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1128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113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Required</w:t>
            </w:r>
          </w:p>
        </w:tc>
        <w:tc>
          <w:tcPr>
            <w:tcW w:w="470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1519" w:type="dxa"/>
            <w:shd w:val="clear" w:color="auto" w:fill="auto"/>
          </w:tcPr>
          <w:p w:rsidR="00000000" w:rsidRDefault="000E1975">
            <w:pPr>
              <w:snapToGrid w:val="0"/>
              <w:spacing w:before="2" w:after="2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appId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28" w:type="dxa"/>
            <w:shd w:val="clear" w:color="auto" w:fill="auto"/>
          </w:tcPr>
          <w:p w:rsidR="00000000" w:rsidRDefault="000E1975">
            <w:pPr>
              <w:snapToGrid w:val="0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  <w:tc>
          <w:tcPr>
            <w:tcW w:w="1130" w:type="dxa"/>
            <w:shd w:val="clear" w:color="auto" w:fill="auto"/>
          </w:tcPr>
          <w:p w:rsidR="00000000" w:rsidRDefault="000E1975">
            <w:pPr>
              <w:snapToGrid w:val="0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4704" w:type="dxa"/>
            <w:shd w:val="clear" w:color="auto" w:fill="auto"/>
          </w:tcPr>
          <w:p w:rsidR="00000000" w:rsidRDefault="000E1975">
            <w:pPr>
              <w:snapToGrid w:val="0"/>
              <w:spacing w:before="2" w:after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remove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202</w:t>
      </w:r>
      <w:r>
        <w:rPr>
          <w:rFonts w:eastAsia="Calibri" w:cs="Calibri"/>
        </w:rPr>
        <w:t xml:space="preserve"> </w:t>
      </w:r>
      <w:r>
        <w:t>Accepted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Type:</w:t>
      </w:r>
      <w:r>
        <w:rPr>
          <w:rFonts w:eastAsia="Calibri" w:cs="Calibri"/>
          <w:b/>
        </w:rPr>
        <w:t xml:space="preserve"> </w:t>
      </w:r>
      <w:r>
        <w:t>applicationInfo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686" w:type="dxa"/>
        <w:tblLayout w:type="fixed"/>
        <w:tblLook w:val="0000"/>
      </w:tblPr>
      <w:tblGrid>
        <w:gridCol w:w="820"/>
        <w:gridCol w:w="2532"/>
        <w:gridCol w:w="5129"/>
      </w:tblGrid>
      <w:tr w:rsidR="00000000">
        <w:tc>
          <w:tcPr>
            <w:tcW w:w="820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lastRenderedPageBreak/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532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5129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000000">
        <w:tc>
          <w:tcPr>
            <w:tcW w:w="820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404</w:t>
            </w:r>
          </w:p>
        </w:tc>
        <w:tc>
          <w:tcPr>
            <w:tcW w:w="2532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noSuchApplication</w:t>
            </w:r>
          </w:p>
        </w:tc>
        <w:tc>
          <w:tcPr>
            <w:tcW w:w="5129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One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or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more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provided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application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IDs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exist</w:t>
            </w:r>
            <w:r>
              <w:rPr>
                <w:rFonts w:eastAsia="Calibri" w:cs="Calibri"/>
                <w:sz w:val="22"/>
                <w:szCs w:val="22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/ZendServerManager/Api/applicationRemove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appId=5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version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encoding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</w:rPr>
        <w:t>xmlns</w:t>
      </w:r>
      <w:r>
        <w:rPr>
          <w:rFonts w:ascii="Courier 10 Pitch" w:hAnsi="Courier 10 Pitch" w:cs="Courier 10 Pitch"/>
          <w:color w:val="000000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angel.eyes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000000"/>
        </w:rPr>
        <w:t>applicationRemove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  <w:color w:val="00000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</w:p>
    <w:p w:rsidR="00000000" w:rsidRDefault="000E1975">
      <w:pPr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ab/>
        <w:t>&lt;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</w:t>
      </w:r>
      <w:r>
        <w:rPr>
          <w:rFonts w:ascii="Courier 10 Pitch" w:eastAsia="Courier 10 Pitch" w:hAnsi="Courier 10 Pitch" w:cs="Courier 10 Pitch"/>
          <w:color w:val="1A1A1A"/>
        </w:rPr>
        <w:t xml:space="preserve">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2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http://oapp.example.com:8080/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2.0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&lt;installedLocation&gt;/usr/local/somewhere&lt;/installedLocation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removing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removing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removing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removing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&lt;/deployedVersions&gt;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000000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/>
    <w:p w:rsidR="00000000" w:rsidRDefault="000E1975">
      <w:pPr>
        <w:pStyle w:val="Heading3"/>
      </w:pPr>
      <w:r>
        <w:lastRenderedPageBreak/>
        <w:t>applicationSynchronize</w:t>
      </w:r>
    </w:p>
    <w:p w:rsidR="00000000" w:rsidRDefault="000E1975">
      <w:pPr>
        <w:autoSpaceDE w:val="0"/>
        <w:rPr>
          <w:rFonts w:eastAsia="Calibri" w:cs="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Description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Synchronize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existing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whether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order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fix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problem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or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reset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installation.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asynchronous.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initial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request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will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start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Synchronize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and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initial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response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will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show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information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about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being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Synchro</w:t>
      </w:r>
      <w:r>
        <w:rPr>
          <w:color w:val="000000"/>
        </w:rPr>
        <w:t>nized</w:t>
      </w:r>
      <w:r>
        <w:rPr>
          <w:rFonts w:eastAsia="Calibri" w:cs="Calibri"/>
          <w:color w:val="000000"/>
        </w:rPr>
        <w:t xml:space="preserve"> – </w:t>
      </w:r>
      <w:r>
        <w:rPr>
          <w:color w:val="000000"/>
        </w:rPr>
        <w:t>however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synchronization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will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proceed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after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response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returned.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user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expected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continue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checking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status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using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applicationGetStatus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method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until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complete.</w:t>
      </w:r>
      <w:r>
        <w:rPr>
          <w:rFonts w:eastAsia="Calibri" w:cs="Calibri"/>
          <w:color w:val="000000"/>
        </w:rPr>
        <w:t xml:space="preserve"> 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Required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Permissions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full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HTTP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method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POST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Supported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by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Editions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autoSpaceDE w:val="0"/>
        <w:rPr>
          <w:rFonts w:eastAsia="Calibri" w:cs="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Request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Parameters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appId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ID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Synchronize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servers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Array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List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server</w:t>
            </w:r>
            <w:r>
              <w:rPr>
                <w:rFonts w:eastAsia="Calibri" w:cs="Calibri"/>
              </w:rPr>
              <w:t xml:space="preserve"> </w:t>
            </w:r>
            <w:r>
              <w:t>IDs.</w:t>
            </w:r>
            <w:r>
              <w:rPr>
                <w:rFonts w:eastAsia="Calibri" w:cs="Calibri"/>
              </w:rPr>
              <w:t xml:space="preserve">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specified,</w:t>
            </w:r>
            <w:r>
              <w:rPr>
                <w:rFonts w:eastAsia="Calibri" w:cs="Calibri"/>
              </w:rPr>
              <w:t xml:space="preserve"> </w:t>
            </w:r>
            <w:r>
              <w:t>action</w:t>
            </w:r>
            <w:r>
              <w:rPr>
                <w:rFonts w:eastAsia="Calibri" w:cs="Calibri"/>
              </w:rPr>
              <w:t xml:space="preserve"> </w:t>
            </w:r>
            <w:r>
              <w:t>will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done</w:t>
            </w:r>
            <w:r>
              <w:rPr>
                <w:rFonts w:eastAsia="Calibri" w:cs="Calibri"/>
              </w:rPr>
              <w:t xml:space="preserve"> </w:t>
            </w:r>
            <w:r>
              <w:t>only</w:t>
            </w:r>
            <w:r>
              <w:rPr>
                <w:rFonts w:eastAsia="Calibri" w:cs="Calibri"/>
              </w:rPr>
              <w:t xml:space="preserve"> </w:t>
            </w:r>
            <w:r>
              <w:t>on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subset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servers</w:t>
            </w:r>
            <w:r>
              <w:rPr>
                <w:rFonts w:eastAsia="Calibri" w:cs="Calibri"/>
              </w:rPr>
              <w:t xml:space="preserve"> </w:t>
            </w:r>
            <w:r>
              <w:t>which</w:t>
            </w:r>
            <w:r>
              <w:rPr>
                <w:rFonts w:eastAsia="Calibri" w:cs="Calibri"/>
              </w:rPr>
              <w:t xml:space="preserve"> </w:t>
            </w:r>
            <w:r>
              <w:t>ar</w:t>
            </w:r>
            <w:r>
              <w:t>e</w:t>
            </w:r>
            <w:r>
              <w:rPr>
                <w:rFonts w:eastAsia="Calibri" w:cs="Calibri"/>
              </w:rPr>
              <w:t xml:space="preserve"> </w:t>
            </w:r>
            <w:r>
              <w:t>currently</w:t>
            </w:r>
            <w:r>
              <w:rPr>
                <w:rFonts w:eastAsia="Calibri" w:cs="Calibri"/>
              </w:rPr>
              <w:t xml:space="preserve"> </w:t>
            </w:r>
            <w:r>
              <w:t>members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cluster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ignoreFailures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Boolean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Ignore</w:t>
            </w:r>
            <w:r>
              <w:rPr>
                <w:rFonts w:eastAsia="Calibri" w:cs="Calibri"/>
              </w:rPr>
              <w:t xml:space="preserve"> </w:t>
            </w:r>
            <w:r>
              <w:t>failures</w:t>
            </w:r>
            <w:r>
              <w:rPr>
                <w:rFonts w:eastAsia="Calibri" w:cs="Calibri"/>
              </w:rPr>
              <w:t xml:space="preserve"> </w:t>
            </w:r>
            <w:r>
              <w:t>during</w:t>
            </w:r>
            <w:r>
              <w:rPr>
                <w:rFonts w:eastAsia="Calibri" w:cs="Calibri"/>
              </w:rPr>
              <w:t xml:space="preserve"> </w:t>
            </w:r>
            <w:r>
              <w:t>staging</w:t>
            </w:r>
            <w:r>
              <w:rPr>
                <w:rFonts w:eastAsia="Calibri" w:cs="Calibri"/>
              </w:rPr>
              <w:t xml:space="preserve">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activation</w:t>
            </w:r>
            <w:r>
              <w:rPr>
                <w:rFonts w:eastAsia="Calibri" w:cs="Calibri"/>
              </w:rPr>
              <w:t xml:space="preserve">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only</w:t>
            </w:r>
            <w:r>
              <w:rPr>
                <w:rFonts w:eastAsia="Calibri" w:cs="Calibri"/>
              </w:rPr>
              <w:t xml:space="preserve"> </w:t>
            </w:r>
            <w:r>
              <w:t>some</w:t>
            </w:r>
            <w:r>
              <w:rPr>
                <w:rFonts w:eastAsia="Calibri" w:cs="Calibri"/>
              </w:rPr>
              <w:t xml:space="preserve"> </w:t>
            </w:r>
            <w:r>
              <w:t>servers</w:t>
            </w:r>
            <w:r>
              <w:rPr>
                <w:rFonts w:eastAsia="Calibri" w:cs="Calibri"/>
              </w:rPr>
              <w:t xml:space="preserve"> </w:t>
            </w:r>
            <w:r>
              <w:t>reported</w:t>
            </w:r>
            <w:r>
              <w:rPr>
                <w:rFonts w:eastAsia="Calibri" w:cs="Calibri"/>
              </w:rPr>
              <w:t xml:space="preserve"> </w:t>
            </w:r>
            <w:r>
              <w:t>failures;</w:t>
            </w:r>
            <w:r>
              <w:rPr>
                <w:rFonts w:eastAsia="Calibri" w:cs="Calibri"/>
              </w:rPr>
              <w:t xml:space="preserve">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all</w:t>
            </w:r>
            <w:r>
              <w:rPr>
                <w:rFonts w:eastAsia="Calibri" w:cs="Calibri"/>
              </w:rPr>
              <w:t xml:space="preserve"> </w:t>
            </w:r>
            <w:r>
              <w:t>servers</w:t>
            </w:r>
            <w:r>
              <w:rPr>
                <w:rFonts w:eastAsia="Calibri" w:cs="Calibri"/>
              </w:rPr>
              <w:t xml:space="preserve"> </w:t>
            </w:r>
            <w:r>
              <w:t>report</w:t>
            </w:r>
            <w:r>
              <w:rPr>
                <w:rFonts w:eastAsia="Calibri" w:cs="Calibri"/>
              </w:rPr>
              <w:t xml:space="preserve"> </w:t>
            </w:r>
            <w:r>
              <w:t>failures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operation</w:t>
            </w:r>
            <w:r>
              <w:rPr>
                <w:rFonts w:eastAsia="Calibri" w:cs="Calibri"/>
              </w:rPr>
              <w:t xml:space="preserve"> </w:t>
            </w:r>
            <w:r>
              <w:t>will</w:t>
            </w:r>
            <w:r>
              <w:rPr>
                <w:rFonts w:eastAsia="Calibri" w:cs="Calibri"/>
              </w:rPr>
              <w:t xml:space="preserve"> </w:t>
            </w:r>
            <w:r>
              <w:t>fail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any</w:t>
            </w:r>
            <w:r>
              <w:rPr>
                <w:rFonts w:eastAsia="Calibri" w:cs="Calibri"/>
              </w:rPr>
              <w:t xml:space="preserve"> </w:t>
            </w:r>
            <w:r>
              <w:t>case.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default</w:t>
            </w:r>
            <w:r>
              <w:rPr>
                <w:rFonts w:eastAsia="Calibri" w:cs="Calibri"/>
              </w:rPr>
              <w:t xml:space="preserve"> </w:t>
            </w:r>
            <w:r>
              <w:t>value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FALSE</w:t>
            </w:r>
            <w:r>
              <w:rPr>
                <w:rFonts w:eastAsia="Calibri" w:cs="Calibri"/>
              </w:rPr>
              <w:t xml:space="preserve"> – </w:t>
            </w:r>
            <w:r>
              <w:t>meaning</w:t>
            </w:r>
            <w:r>
              <w:rPr>
                <w:rFonts w:eastAsia="Calibri" w:cs="Calibri"/>
              </w:rPr>
              <w:t xml:space="preserve"> </w:t>
            </w:r>
            <w:r>
              <w:t>any</w:t>
            </w:r>
            <w:r>
              <w:rPr>
                <w:rFonts w:eastAsia="Calibri" w:cs="Calibri"/>
              </w:rPr>
              <w:t xml:space="preserve"> </w:t>
            </w:r>
            <w:r>
              <w:t>failure</w:t>
            </w:r>
            <w:r>
              <w:rPr>
                <w:rFonts w:eastAsia="Calibri" w:cs="Calibri"/>
              </w:rPr>
              <w:t xml:space="preserve"> </w:t>
            </w:r>
            <w:r>
              <w:t>will</w:t>
            </w:r>
            <w:r>
              <w:rPr>
                <w:rFonts w:eastAsia="Calibri" w:cs="Calibri"/>
              </w:rPr>
              <w:t xml:space="preserve"> </w:t>
            </w:r>
            <w:r>
              <w:t>return</w:t>
            </w:r>
            <w:r>
              <w:rPr>
                <w:rFonts w:eastAsia="Calibri" w:cs="Calibri"/>
              </w:rPr>
              <w:t xml:space="preserve"> </w:t>
            </w:r>
            <w:r>
              <w:t>an</w:t>
            </w:r>
            <w:r>
              <w:rPr>
                <w:rFonts w:eastAsia="Calibri" w:cs="Calibri"/>
              </w:rPr>
              <w:t xml:space="preserve"> </w:t>
            </w:r>
            <w:r>
              <w:t>error</w:t>
            </w:r>
          </w:p>
        </w:tc>
      </w:tr>
    </w:tbl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Expected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Response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Code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202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Accepted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Response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Type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applicationsList</w:t>
      </w:r>
    </w:p>
    <w:p w:rsidR="00000000" w:rsidRDefault="000E1975">
      <w:pPr>
        <w:autoSpaceDE w:val="0"/>
        <w:rPr>
          <w:rFonts w:eastAsia="ABCDEE+Calibri" w:cs="ABCDEE+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Possible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Action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Specific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Error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Codes</w:t>
      </w:r>
      <w:r>
        <w:rPr>
          <w:rFonts w:eastAsia="ABCDEE+Calibri" w:cs="ABCDEE+Calibri"/>
          <w:color w:val="000000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17"/>
        <w:gridCol w:w="2241"/>
        <w:gridCol w:w="5940"/>
      </w:tblGrid>
      <w:tr w:rsidR="00000000">
        <w:tc>
          <w:tcPr>
            <w:tcW w:w="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2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Error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5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7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404</w:t>
            </w:r>
          </w:p>
        </w:tc>
        <w:tc>
          <w:tcPr>
            <w:tcW w:w="22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bookmarkStart w:id="32" w:name="__DdeLink__2077_931140776"/>
            <w:r>
              <w:t>noSuchApplication</w:t>
            </w:r>
            <w:bookmarkEnd w:id="32"/>
          </w:p>
        </w:tc>
        <w:tc>
          <w:tcPr>
            <w:tcW w:w="59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provided</w:t>
            </w:r>
            <w:r>
              <w:rPr>
                <w:rFonts w:eastAsia="Calibri" w:cs="Calibri"/>
              </w:rPr>
              <w:t xml:space="preserve"> </w:t>
            </w:r>
            <w: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ID</w:t>
            </w:r>
            <w:r>
              <w:rPr>
                <w:rFonts w:eastAsia="Calibri" w:cs="Calibri"/>
              </w:rPr>
              <w:t xml:space="preserve"> </w:t>
            </w:r>
            <w:r>
              <w:t>do</w:t>
            </w:r>
            <w:r>
              <w:rPr>
                <w:rFonts w:eastAsia="Calibri" w:cs="Calibri"/>
              </w:rPr>
              <w:t xml:space="preserve"> </w:t>
            </w:r>
            <w:r>
              <w:t>not</w:t>
            </w:r>
            <w:r>
              <w:rPr>
                <w:rFonts w:eastAsia="Calibri" w:cs="Calibri"/>
              </w:rPr>
              <w:t xml:space="preserve"> </w:t>
            </w:r>
            <w:r>
              <w:t>exist</w:t>
            </w:r>
          </w:p>
        </w:tc>
      </w:tr>
    </w:tbl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/ZendServerManager/Api/applicationSynchronize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appId=5&amp;servers=...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7F007F"/>
        </w:rPr>
        <w:t>version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7F007F"/>
        </w:rPr>
        <w:t>encoding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7F007F"/>
        </w:rPr>
        <w:t>xmlns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eastAsia="Courier 10 Pitch" w:hAnsi="Courier 10 Pitch" w:cs="Courier 10 Pitch"/>
          <w:color w:val="1A1A1A"/>
        </w:rPr>
        <w:t xml:space="preserve">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angel.eyes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applicationSynchronize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</w:rPr>
      </w:pPr>
      <w:r>
        <w:rPr>
          <w:rFonts w:ascii="Courier 10 Pitch" w:eastAsia="Courier 10 Pitch" w:hAnsi="Courier 10 Pitch" w:cs="Courier 10 Pitch"/>
        </w:rPr>
        <w:t xml:space="preserve">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applicationsList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http://examp</w:t>
      </w:r>
      <w:r>
        <w:rPr>
          <w:rFonts w:ascii="Courier 10 Pitch" w:hAnsi="Courier 10 Pitch" w:cs="Courier 10 Pitch"/>
          <w:color w:val="1A1A1A"/>
        </w:rPr>
        <w:t>le.com/myapp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Wordpress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lastRenderedPageBreak/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installedLocation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/usr/local/somewhere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installedLocation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activating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</w:t>
      </w:r>
      <w:r>
        <w:rPr>
          <w:rFonts w:ascii="Courier 10 Pitch" w:eastAsia="Courier 10 Pitch" w:hAnsi="Courier 10 Pitch" w:cs="Courier 10 Pitch"/>
          <w:color w:val="1A1A1A"/>
        </w:rPr>
        <w:t xml:space="preserve">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activating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activating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activating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</w:t>
      </w:r>
      <w:r>
        <w:rPr>
          <w:rFonts w:ascii="Courier 10 Pitch" w:hAnsi="Courier 10 Pitch" w:cs="Courier 10 Pitch"/>
          <w:color w:val="3F7F7F"/>
        </w:rPr>
        <w:t>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&lt;/deployedVersions&gt;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</w:rPr>
      </w:pPr>
      <w:r>
        <w:rPr>
          <w:rFonts w:ascii="Courier 10 Pitch" w:eastAsia="Courier 10 Pitch" w:hAnsi="Courier 10 Pitch" w:cs="Courier 10 Pitch"/>
        </w:rPr>
        <w:t xml:space="preserve">        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applicationsList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1A1A1A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</w:p>
    <w:p w:rsidR="00000000" w:rsidRDefault="000E1975">
      <w:pPr>
        <w:pStyle w:val="CodeBlock"/>
        <w:rPr>
          <w:rFonts w:ascii="Courier 10 Pitch" w:eastAsia="Monospace" w:hAnsi="Courier 10 Pitch" w:cs="Courier 10 Pitch"/>
          <w:color w:val="008080"/>
        </w:rPr>
      </w:pPr>
      <w:r>
        <w:rPr>
          <w:rFonts w:ascii="Courier 10 Pitch" w:eastAsia="Monospace" w:hAnsi="Courier 10 Pitch" w:cs="Courier 10 Pitch"/>
          <w:color w:val="008080"/>
        </w:rPr>
        <w:t>&lt;/</w:t>
      </w:r>
      <w:r>
        <w:rPr>
          <w:rFonts w:ascii="Courier 10 Pitch" w:eastAsia="Monospace" w:hAnsi="Courier 10 Pitch" w:cs="Courier 10 Pitch"/>
          <w:color w:val="3F7F7F"/>
        </w:rPr>
        <w:t>zendServerAPIResponse</w:t>
      </w:r>
      <w:r>
        <w:rPr>
          <w:rFonts w:ascii="Courier 10 Pitch" w:eastAsia="Monospace" w:hAnsi="Courier 10 Pitch" w:cs="Courier 10 Pitch"/>
          <w:color w:val="008080"/>
        </w:rPr>
        <w:t>&gt;</w:t>
      </w:r>
    </w:p>
    <w:p w:rsidR="00000000" w:rsidRDefault="000E1975">
      <w:pPr>
        <w:pStyle w:val="CodeBlock"/>
      </w:pPr>
    </w:p>
    <w:p w:rsidR="00000000" w:rsidRDefault="000E1975">
      <w:pPr>
        <w:pStyle w:val="Heading3"/>
      </w:pPr>
      <w:r>
        <w:t>applicationRollback</w:t>
      </w:r>
    </w:p>
    <w:p w:rsidR="00000000" w:rsidRDefault="000E1975">
      <w:pPr>
        <w:autoSpaceDE w:val="0"/>
        <w:rPr>
          <w:rFonts w:eastAsia="Calibri" w:cs="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Description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Rollback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existing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its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previous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version.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asynchronous</w:t>
      </w:r>
      <w:r>
        <w:rPr>
          <w:rFonts w:eastAsia="Calibri" w:cs="Calibri"/>
          <w:color w:val="000000"/>
        </w:rPr>
        <w:t xml:space="preserve"> –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initial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request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will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start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rollback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and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initial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response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will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show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information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about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being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rolled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back.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user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ex</w:t>
      </w:r>
      <w:r>
        <w:rPr>
          <w:color w:val="000000"/>
        </w:rPr>
        <w:t>pected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continue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checking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status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using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applicationGetStatus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method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until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the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process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complete.</w:t>
      </w:r>
      <w:r>
        <w:rPr>
          <w:rFonts w:eastAsia="Calibri" w:cs="Calibri"/>
          <w:color w:val="000000"/>
        </w:rPr>
        <w:t xml:space="preserve"> 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Required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Permissions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full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HTTP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method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POST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Supported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by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Editions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autoSpaceDE w:val="0"/>
        <w:rPr>
          <w:rFonts w:eastAsia="Calibri" w:cs="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Request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Parameters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appI</w:t>
            </w:r>
            <w:r>
              <w:rPr>
                <w:rFonts w:eastAsia="ABCDEE+Calibri" w:cs="ABCDEE+Calibri"/>
              </w:rPr>
              <w:t>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ID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rollback</w:t>
            </w:r>
          </w:p>
        </w:tc>
      </w:tr>
    </w:tbl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Expected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Response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Code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202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Accepted</w:t>
      </w:r>
    </w:p>
    <w:p w:rsidR="00000000" w:rsidRDefault="000E1975">
      <w:pPr>
        <w:autoSpaceDE w:val="0"/>
        <w:rPr>
          <w:color w:val="000000"/>
        </w:rPr>
      </w:pPr>
      <w:r>
        <w:rPr>
          <w:rFonts w:eastAsia="ABCDEE+Calibri" w:cs="ABCDEE+Calibri"/>
          <w:b/>
          <w:bCs/>
          <w:color w:val="000000"/>
        </w:rPr>
        <w:t>Response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Type</w:t>
      </w:r>
      <w:r>
        <w:rPr>
          <w:rFonts w:eastAsia="ABCDEE+Calibri" w:cs="ABCDEE+Calibri"/>
          <w:color w:val="000000"/>
        </w:rPr>
        <w:t>: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applicationsInfo</w:t>
      </w:r>
    </w:p>
    <w:p w:rsidR="00000000" w:rsidRDefault="000E1975">
      <w:pPr>
        <w:autoSpaceDE w:val="0"/>
        <w:rPr>
          <w:rFonts w:eastAsia="ABCDEE+Calibri" w:cs="ABCDEE+Calibri"/>
          <w:color w:val="000000"/>
        </w:rPr>
      </w:pPr>
      <w:r>
        <w:rPr>
          <w:rFonts w:eastAsia="ABCDEE+Calibri" w:cs="ABCDEE+Calibri"/>
          <w:b/>
          <w:bCs/>
          <w:color w:val="000000"/>
        </w:rPr>
        <w:t>Possible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Action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Specific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Error</w:t>
      </w:r>
      <w:r>
        <w:rPr>
          <w:rFonts w:eastAsia="Calibri" w:cs="Calibri"/>
          <w:b/>
          <w:bCs/>
          <w:color w:val="000000"/>
        </w:rPr>
        <w:t xml:space="preserve"> </w:t>
      </w:r>
      <w:r>
        <w:rPr>
          <w:b/>
          <w:bCs/>
          <w:color w:val="000000"/>
        </w:rPr>
        <w:t>Codes</w:t>
      </w:r>
      <w:r>
        <w:rPr>
          <w:rFonts w:eastAsia="ABCDEE+Calibri" w:cs="ABCDEE+Calibri"/>
          <w:color w:val="000000"/>
        </w:rPr>
        <w:t>:</w:t>
      </w:r>
    </w:p>
    <w:tbl>
      <w:tblPr>
        <w:tblW w:w="0" w:type="auto"/>
        <w:tblInd w:w="4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39"/>
        <w:gridCol w:w="2240"/>
        <w:gridCol w:w="5939"/>
      </w:tblGrid>
      <w:tr w:rsidR="00000000">
        <w:tc>
          <w:tcPr>
            <w:tcW w:w="7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Error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5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lastRenderedPageBreak/>
              <w:t>404</w:t>
            </w:r>
          </w:p>
        </w:tc>
        <w:tc>
          <w:tcPr>
            <w:tcW w:w="22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bookmarkStart w:id="33" w:name="__DdeLink__2077_9311407761"/>
            <w:r>
              <w:t>noSuchApplication</w:t>
            </w:r>
            <w:bookmarkEnd w:id="33"/>
          </w:p>
        </w:tc>
        <w:tc>
          <w:tcPr>
            <w:tcW w:w="59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provided</w:t>
            </w:r>
            <w:r>
              <w:rPr>
                <w:rFonts w:eastAsia="Calibri" w:cs="Calibri"/>
              </w:rPr>
              <w:t xml:space="preserve"> </w:t>
            </w:r>
            <w: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ID</w:t>
            </w:r>
            <w:r>
              <w:rPr>
                <w:rFonts w:eastAsia="Calibri" w:cs="Calibri"/>
              </w:rPr>
              <w:t xml:space="preserve"> </w:t>
            </w:r>
            <w:r>
              <w:t>do</w:t>
            </w:r>
            <w:r>
              <w:rPr>
                <w:rFonts w:eastAsia="Calibri" w:cs="Calibri"/>
              </w:rPr>
              <w:t xml:space="preserve"> </w:t>
            </w:r>
            <w:r>
              <w:t>not</w:t>
            </w:r>
            <w:r>
              <w:rPr>
                <w:rFonts w:eastAsia="Calibri" w:cs="Calibri"/>
              </w:rPr>
              <w:t xml:space="preserve"> </w:t>
            </w:r>
            <w:r>
              <w:t>exist</w:t>
            </w:r>
          </w:p>
        </w:tc>
      </w:tr>
      <w:tr w:rsidR="00000000">
        <w:tc>
          <w:tcPr>
            <w:tcW w:w="7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404</w:t>
            </w:r>
          </w:p>
        </w:tc>
        <w:tc>
          <w:tcPr>
            <w:tcW w:w="22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noRoll</w:t>
            </w:r>
            <w:r>
              <w:t>backAvailable</w:t>
            </w:r>
          </w:p>
        </w:tc>
        <w:tc>
          <w:tcPr>
            <w:tcW w:w="59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application</w:t>
            </w:r>
            <w:r>
              <w:rPr>
                <w:rFonts w:eastAsia="Calibri" w:cs="Calibri"/>
              </w:rPr>
              <w:t xml:space="preserve"> </w:t>
            </w:r>
            <w:r>
              <w:t>does</w:t>
            </w:r>
            <w:r>
              <w:rPr>
                <w:rFonts w:eastAsia="Calibri" w:cs="Calibri"/>
              </w:rPr>
              <w:t xml:space="preserve"> </w:t>
            </w:r>
            <w:r>
              <w:t>not</w:t>
            </w:r>
            <w:r>
              <w:rPr>
                <w:rFonts w:eastAsia="Calibri" w:cs="Calibri"/>
              </w:rPr>
              <w:t xml:space="preserve"> </w:t>
            </w:r>
            <w:r>
              <w:t>have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version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rollback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</w:p>
        </w:tc>
      </w:tr>
    </w:tbl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/ZendServerManager/Api/applicationRollback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appId=5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&lt;?</w:t>
      </w:r>
      <w:r>
        <w:rPr>
          <w:rFonts w:ascii="Courier 10 Pitch" w:hAnsi="Courier 10 Pitch" w:cs="Courier 10 Pitch"/>
          <w:color w:val="3F7F7F"/>
        </w:rPr>
        <w:t>xml</w:t>
      </w:r>
      <w:r>
        <w:rPr>
          <w:rFonts w:ascii="Courier 10 Pitch" w:eastAsia="Courier 10 Pitch" w:hAnsi="Courier 10 Pitch" w:cs="Courier 10 Pitch"/>
          <w:color w:val="008080"/>
        </w:rPr>
        <w:t xml:space="preserve"> </w:t>
      </w:r>
      <w:r>
        <w:rPr>
          <w:rFonts w:ascii="Courier 10 Pitch" w:hAnsi="Courier 10 Pitch" w:cs="Courier 10 Pitch"/>
          <w:color w:val="7F007F"/>
        </w:rPr>
        <w:t>version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"1.0"</w:t>
      </w:r>
      <w:r>
        <w:rPr>
          <w:rFonts w:ascii="Courier 10 Pitch" w:eastAsia="Courier 10 Pitch" w:hAnsi="Courier 10 Pitch" w:cs="Courier 10 Pitch"/>
          <w:color w:val="008080"/>
        </w:rPr>
        <w:t xml:space="preserve"> </w:t>
      </w:r>
      <w:r>
        <w:rPr>
          <w:rFonts w:ascii="Courier 10 Pitch" w:hAnsi="Courier 10 Pitch" w:cs="Courier 10 Pitch"/>
          <w:color w:val="7F007F"/>
        </w:rPr>
        <w:t>encoding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"UTF-8"</w:t>
      </w:r>
      <w:r>
        <w:rPr>
          <w:rFonts w:ascii="Courier 10 Pitch" w:hAnsi="Courier 10 Pitch" w:cs="Courier 10 Pitch"/>
          <w:color w:val="008080"/>
        </w:rPr>
        <w:t>?&gt;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zendServe</w:t>
      </w:r>
      <w:r>
        <w:rPr>
          <w:rFonts w:ascii="Courier 10 Pitch" w:hAnsi="Courier 10 Pitch" w:cs="Courier 10 Pitch"/>
          <w:color w:val="3F7F7F"/>
        </w:rPr>
        <w:t>rAPIResponse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7F007F"/>
        </w:rPr>
        <w:t>xmlns</w:t>
      </w:r>
      <w:r>
        <w:rPr>
          <w:rFonts w:ascii="Courier 10 Pitch" w:hAnsi="Courier 10 Pitch" w:cs="Courier 10 Pitch"/>
          <w:color w:val="1A1A1A"/>
        </w:rPr>
        <w:t>=</w:t>
      </w:r>
      <w:r>
        <w:rPr>
          <w:rFonts w:ascii="Courier 10 Pitch" w:hAnsi="Courier 10 Pitch" w:cs="Courier 10 Pitch"/>
          <w:i/>
          <w:iCs/>
          <w:color w:val="2A00FF"/>
        </w:rPr>
        <w:t>"http://www.zend.com/server/api/1.1"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angel.eyes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apiKeyName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applicationRollback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method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requestData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Courier 10 Pitch" w:hAnsi="Courier 10 Pitch" w:cs="Courier 10 Pitch"/>
        </w:rPr>
      </w:pPr>
      <w:r>
        <w:rPr>
          <w:rFonts w:ascii="Courier 10 Pitch" w:eastAsia="Courier 10 Pitch" w:hAnsi="Courier 10 Pitch" w:cs="Courier 10 Pitch"/>
        </w:rPr>
        <w:t xml:space="preserve">    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</w:t>
      </w:r>
      <w:r>
        <w:rPr>
          <w:rFonts w:ascii="Courier 10 Pitch" w:hAnsi="Courier 10 Pitch" w:cs="Courier 10 Pitch"/>
          <w:color w:val="3F7F7F"/>
        </w:rPr>
        <w:t>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http://example.com/myapp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baseUrl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Wordpress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Wolfgang's</w:t>
      </w:r>
      <w:r>
        <w:rPr>
          <w:rFonts w:ascii="Courier 10 Pitch" w:eastAsia="Courier 10 Pitch" w:hAnsi="Courier 10 Pitch" w:cs="Courier 10 Pitch"/>
          <w:color w:val="1A1A1A"/>
        </w:rPr>
        <w:t xml:space="preserve"> </w:t>
      </w:r>
      <w:r>
        <w:rPr>
          <w:rFonts w:ascii="Courier 10 Pitch" w:hAnsi="Courier 10 Pitch" w:cs="Courier 10 Pitch"/>
          <w:color w:val="1A1A1A"/>
        </w:rPr>
        <w:t>Blog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userAppName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installedLocation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/usr/local/somewhere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installedLocation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</w:t>
      </w:r>
      <w:r>
        <w:rPr>
          <w:rFonts w:ascii="Courier 10 Pitch" w:eastAsia="Courier 10 Pitch" w:hAnsi="Courier 10 Pitch" w:cs="Courier 10 Pitch"/>
          <w:color w:val="1A1A1A"/>
        </w:rPr>
        <w:t xml:space="preserve">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rollingBack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    </w:t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rollingBack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4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rollingBack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8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id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deployed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status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applicationServer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s</w:t>
      </w:r>
      <w:r>
        <w:rPr>
          <w:rFonts w:ascii="Courier 10 Pitch" w:hAnsi="Courier 10 Pitch" w:cs="Courier 10 Pitch"/>
          <w:color w:val="3F7F7F"/>
        </w:rPr>
        <w:t>ervers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1.6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>1.5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deployedVersions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008080"/>
        </w:rPr>
        <w:t>&lt;</w:t>
      </w:r>
      <w:r>
        <w:rPr>
          <w:rFonts w:ascii="Courier 10 Pitch" w:hAnsi="Courier 10 Pitch" w:cs="Courier 10 Pitch"/>
          <w:color w:val="3F7F7F"/>
        </w:rPr>
        <w:t>messageList</w:t>
      </w:r>
      <w:r>
        <w:rPr>
          <w:rFonts w:ascii="Courier 10 Pitch" w:eastAsia="Courier 10 Pitch" w:hAnsi="Courier 10 Pitch" w:cs="Courier 10 Pitch"/>
        </w:rPr>
        <w:t xml:space="preserve"> </w:t>
      </w:r>
      <w:r>
        <w:rPr>
          <w:rFonts w:ascii="Courier 10 Pitch" w:hAnsi="Courier 10 Pitch" w:cs="Courier 10 Pitch"/>
          <w:color w:val="008080"/>
        </w:rPr>
        <w:t>/&gt;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    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applicationInfo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hAnsi="Courier 10 Pitch" w:cs="Courier 10 Pitch"/>
          <w:color w:val="1A1A1A"/>
        </w:rPr>
      </w:pPr>
      <w:r>
        <w:rPr>
          <w:rFonts w:ascii="Courier 10 Pitch" w:eastAsia="Courier 10 Pitch" w:hAnsi="Courier 10 Pitch" w:cs="Courier 10 Pitch"/>
          <w:color w:val="1A1A1A"/>
        </w:rPr>
        <w:t xml:space="preserve">    </w:t>
      </w: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responseData</w:t>
      </w:r>
      <w:r>
        <w:rPr>
          <w:rFonts w:ascii="Courier 10 Pitch" w:hAnsi="Courier 10 Pitch" w:cs="Courier 10 Pitch"/>
          <w:color w:val="008080"/>
        </w:rPr>
        <w:t>&gt;</w:t>
      </w:r>
      <w:r>
        <w:rPr>
          <w:rFonts w:ascii="Courier 10 Pitch" w:hAnsi="Courier 10 Pitch" w:cs="Courier 10 Pitch"/>
          <w:color w:val="1A1A1A"/>
        </w:rPr>
        <w:tab/>
      </w:r>
      <w:r>
        <w:rPr>
          <w:rFonts w:ascii="Courier 10 Pitch" w:hAnsi="Courier 10 Pitch" w:cs="Courier 10 Pitch"/>
          <w:color w:val="1A1A1A"/>
        </w:rPr>
        <w:tab/>
      </w:r>
    </w:p>
    <w:p w:rsidR="00000000" w:rsidRDefault="000E1975">
      <w:pPr>
        <w:pStyle w:val="CodeBlock"/>
        <w:rPr>
          <w:rFonts w:ascii="Courier 10 Pitch" w:hAnsi="Courier 10 Pitch" w:cs="Courier 10 Pitch"/>
          <w:color w:val="008080"/>
        </w:rPr>
      </w:pPr>
      <w:r>
        <w:rPr>
          <w:rFonts w:ascii="Courier 10 Pitch" w:hAnsi="Courier 10 Pitch" w:cs="Courier 10 Pitch"/>
          <w:color w:val="008080"/>
        </w:rPr>
        <w:t>&lt;/</w:t>
      </w:r>
      <w:r>
        <w:rPr>
          <w:rFonts w:ascii="Courier 10 Pitch" w:hAnsi="Courier 10 Pitch" w:cs="Courier 10 Pitch"/>
          <w:color w:val="3F7F7F"/>
        </w:rPr>
        <w:t>zendServerAPIResponse</w:t>
      </w:r>
      <w:r>
        <w:rPr>
          <w:rFonts w:ascii="Courier 10 Pitch" w:hAnsi="Courier 10 Pitch" w:cs="Courier 10 Pitch"/>
          <w:color w:val="008080"/>
        </w:rPr>
        <w:t>&gt;</w:t>
      </w:r>
    </w:p>
    <w:p w:rsidR="00000000" w:rsidRDefault="000E1975">
      <w:pPr>
        <w:pStyle w:val="CodeBlock"/>
        <w:rPr>
          <w:rFonts w:ascii="Courier 10 Pitch" w:eastAsia="Monospace" w:hAnsi="Courier 10 Pitch" w:cs="Courier 10 Pitch"/>
          <w:color w:val="008080"/>
        </w:rPr>
      </w:pPr>
    </w:p>
    <w:p w:rsidR="00000000" w:rsidRDefault="000E1975">
      <w:pPr>
        <w:pStyle w:val="Heading2"/>
      </w:pPr>
      <w:r>
        <w:lastRenderedPageBreak/>
        <w:t>Code-tracing</w:t>
      </w:r>
      <w:r>
        <w:rPr>
          <w:rFonts w:eastAsia="Cambria"/>
        </w:rPr>
        <w:t xml:space="preserve"> </w:t>
      </w:r>
      <w:r>
        <w:t>M</w:t>
      </w:r>
      <w:r>
        <w:t>ethods</w:t>
      </w:r>
    </w:p>
    <w:p w:rsidR="00000000" w:rsidRDefault="000E1975">
      <w:pPr>
        <w:pStyle w:val="BodyText"/>
      </w:pPr>
      <w:r>
        <w:t>Code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provide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programmatic</w:t>
      </w:r>
      <w:r>
        <w:rPr>
          <w:rFonts w:eastAsia="Calibri" w:cs="Calibri"/>
        </w:rPr>
        <w:t xml:space="preserve"> </w:t>
      </w:r>
      <w:r>
        <w:t>interface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managing,</w:t>
      </w:r>
      <w:r>
        <w:rPr>
          <w:rFonts w:eastAsia="Calibri" w:cs="Calibri"/>
        </w:rPr>
        <w:t xml:space="preserve"> </w:t>
      </w:r>
      <w:r>
        <w:t>listing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codetracing</w:t>
      </w:r>
      <w:r>
        <w:rPr>
          <w:rFonts w:eastAsia="Calibri" w:cs="Calibri"/>
        </w:rPr>
        <w:t xml:space="preserve"> </w:t>
      </w:r>
      <w:r>
        <w:t>amf</w:t>
      </w:r>
      <w:r>
        <w:rPr>
          <w:rFonts w:eastAsia="Calibri" w:cs="Calibri"/>
        </w:rPr>
        <w:t xml:space="preserve"> </w:t>
      </w:r>
      <w:r>
        <w:t>files</w:t>
      </w:r>
      <w:r>
        <w:rPr>
          <w:rFonts w:eastAsia="Calibri" w:cs="Calibri"/>
        </w:rPr>
        <w:t xml:space="preserve"> </w:t>
      </w:r>
      <w:r>
        <w:t>generated</w:t>
      </w:r>
      <w:r>
        <w:rPr>
          <w:rFonts w:eastAsia="Calibri" w:cs="Calibri"/>
        </w:rPr>
        <w:t xml:space="preserve"> </w:t>
      </w:r>
      <w:r>
        <w:t>during</w:t>
      </w:r>
      <w:r>
        <w:rPr>
          <w:rFonts w:eastAsia="Calibri" w:cs="Calibri"/>
        </w:rPr>
        <w:t xml:space="preserve"> </w:t>
      </w:r>
      <w:r>
        <w:t>run-time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otherwise.</w:t>
      </w:r>
    </w:p>
    <w:p w:rsidR="00000000" w:rsidRDefault="000E1975">
      <w:pPr>
        <w:rPr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Code-tracing</w:t>
      </w:r>
      <w:r>
        <w:rPr>
          <w:rFonts w:eastAsia="Calibri" w:cs="Calibri"/>
          <w:b/>
        </w:rPr>
        <w:t xml:space="preserve"> </w:t>
      </w:r>
      <w:r>
        <w:rPr>
          <w:b/>
        </w:rPr>
        <w:t>Actions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noSuchTrace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trace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could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found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pStyle w:val="Heading3"/>
      </w:pPr>
      <w:r>
        <w:t>codetracingDisable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Disable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directive</w:t>
      </w:r>
      <w:r>
        <w:rPr>
          <w:rFonts w:eastAsia="Calibri" w:cs="Calibri"/>
        </w:rPr>
        <w:t xml:space="preserve">  </w:t>
      </w:r>
      <w:r>
        <w:t>two</w:t>
      </w:r>
      <w:r>
        <w:rPr>
          <w:rFonts w:eastAsia="Calibri" w:cs="Calibri"/>
        </w:rPr>
        <w:t xml:space="preserve"> </w:t>
      </w:r>
      <w:r>
        <w:t>directives</w:t>
      </w:r>
      <w:r>
        <w:rPr>
          <w:rFonts w:eastAsia="Calibri" w:cs="Calibri"/>
        </w:rPr>
        <w:t xml:space="preserve"> </w:t>
      </w:r>
      <w:r>
        <w:t>necessary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creating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dumps,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does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disable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component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</w:t>
      </w:r>
      <w:r>
        <w:t>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</w:t>
      </w:r>
      <w:r>
        <w:rPr>
          <w:b/>
        </w:rPr>
        <w:t>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restartNow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Perform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php</w:t>
            </w:r>
            <w:r>
              <w:rPr>
                <w:rFonts w:eastAsia="Calibri" w:cs="Calibri"/>
              </w:rPr>
              <w:t xml:space="preserve"> </w:t>
            </w:r>
            <w:r>
              <w:t>restart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part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action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apply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new</w:t>
            </w:r>
            <w:r>
              <w:rPr>
                <w:rFonts w:eastAsia="Calibri" w:cs="Calibri"/>
              </w:rPr>
              <w:t xml:space="preserve"> </w:t>
            </w:r>
            <w:r>
              <w:t>settings,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true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</w:p>
    <w:p w:rsidR="00000000" w:rsidRDefault="000E1975"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Returned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perfo</w:t>
      </w:r>
      <w:r>
        <w:t>rming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disable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completing</w:t>
      </w:r>
      <w:r>
        <w:rPr>
          <w:rFonts w:eastAsia="Calibri" w:cs="Calibri"/>
        </w:rPr>
        <w:t xml:space="preserve"> </w:t>
      </w:r>
      <w:r>
        <w:t>immediately.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can</w:t>
      </w:r>
      <w:r>
        <w:rPr>
          <w:rFonts w:eastAsia="Calibri" w:cs="Calibri"/>
        </w:rPr>
        <w:t xml:space="preserve"> </w:t>
      </w:r>
      <w:r>
        <w:t>happen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t>because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performed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because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needed</w:t>
      </w:r>
    </w:p>
    <w:p w:rsidR="00000000" w:rsidRDefault="000E1975"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Returned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performing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disable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performing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restart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</w:t>
      </w:r>
      <w:r>
        <w:t>ing</w:t>
      </w:r>
      <w:r>
        <w:rPr>
          <w:rFonts w:eastAsia="Calibri" w:cs="Calibri"/>
        </w:rPr>
        <w:t xml:space="preserve"> </w:t>
      </w:r>
      <w:r>
        <w:t>directive's</w:t>
      </w:r>
      <w:r>
        <w:rPr>
          <w:rFonts w:eastAsia="Calibri" w:cs="Calibri"/>
        </w:rPr>
        <w:t xml:space="preserve"> </w:t>
      </w:r>
      <w:r>
        <w:t>state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internalServerError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POST</w:t>
      </w:r>
      <w:r>
        <w:rPr>
          <w:rFonts w:eastAsia="Calibri" w:cs="Calibri"/>
        </w:rPr>
        <w:t xml:space="preserve"> </w:t>
      </w:r>
      <w:r>
        <w:t>/ZendServerManager/Api/codetracingDisable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</w:t>
      </w:r>
      <w:r>
        <w:rPr>
          <w:rFonts w:ascii="Courier New" w:eastAsia="Times New Roman" w:hAnsi="Courier New" w:cs="Courier New"/>
          <w:color w:val="0000C0"/>
          <w:lang w:eastAsia="en-US"/>
        </w:rPr>
        <w:t>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codetracingDisable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&lt;componentStatus&gt;</w:t>
      </w:r>
      <w:r>
        <w:rPr>
          <w:rFonts w:ascii="Courier New" w:eastAsia="Times New Roman" w:hAnsi="Courier New" w:cs="Courier New"/>
          <w:color w:val="000000"/>
          <w:lang w:eastAsia="en-US"/>
        </w:rPr>
        <w:t>Inactive</w:t>
      </w:r>
      <w:r>
        <w:rPr>
          <w:rFonts w:ascii="Courier New" w:eastAsia="Times New Roman" w:hAnsi="Courier New" w:cs="Courier New"/>
          <w:color w:val="008080"/>
          <w:lang w:eastAsia="en-US"/>
        </w:rPr>
        <w:t>&lt;/c</w:t>
      </w:r>
      <w:r>
        <w:rPr>
          <w:rFonts w:ascii="Courier New" w:eastAsia="Times New Roman" w:hAnsi="Courier New" w:cs="Courier New"/>
          <w:color w:val="008080"/>
          <w:lang w:eastAsia="en-US"/>
        </w:rPr>
        <w:t>omponentStatus&gt;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lastRenderedPageBreak/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&lt;alwaysDump&gt;</w:t>
      </w:r>
      <w:r>
        <w:rPr>
          <w:rFonts w:ascii="Courier New" w:eastAsia="Times New Roman" w:hAnsi="Courier New" w:cs="Courier New"/>
          <w:color w:val="000000"/>
          <w:lang w:eastAsia="en-US"/>
        </w:rPr>
        <w:t>Off</w:t>
      </w:r>
      <w:r>
        <w:rPr>
          <w:rFonts w:ascii="Courier New" w:eastAsia="Times New Roman" w:hAnsi="Courier New" w:cs="Courier New"/>
          <w:color w:val="008080"/>
          <w:lang w:eastAsia="en-US"/>
        </w:rPr>
        <w:t>&lt;/alwaysDump&gt;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&lt;traceEnabled&gt;</w:t>
      </w:r>
      <w:r>
        <w:rPr>
          <w:rFonts w:ascii="Courier New" w:eastAsia="Times New Roman" w:hAnsi="Courier New" w:cs="Courier New"/>
          <w:color w:val="000000"/>
          <w:lang w:eastAsia="en-US"/>
        </w:rPr>
        <w:t>Off</w:t>
      </w:r>
      <w:r>
        <w:rPr>
          <w:rFonts w:ascii="Courier New" w:eastAsia="Times New Roman" w:hAnsi="Courier New" w:cs="Courier New"/>
          <w:color w:val="008080"/>
          <w:lang w:eastAsia="en-US"/>
        </w:rPr>
        <w:t>&lt;/traceEnabled&gt;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&lt;awaitsRestart&gt;</w:t>
      </w:r>
      <w:r>
        <w:rPr>
          <w:rFonts w:ascii="Courier New" w:eastAsia="Times New Roman" w:hAnsi="Courier New" w:cs="Courier New"/>
          <w:color w:val="000000"/>
          <w:lang w:eastAsia="en-US"/>
        </w:rPr>
        <w:t>0</w:t>
      </w:r>
      <w:r>
        <w:rPr>
          <w:rFonts w:ascii="Courier New" w:eastAsia="Times New Roman" w:hAnsi="Courier New" w:cs="Courier New"/>
          <w:color w:val="008080"/>
          <w:lang w:eastAsia="en-US"/>
        </w:rPr>
        <w:t>&lt;/awaitsRestart&gt;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zendServerAPIResponse&gt;</w:t>
      </w:r>
    </w:p>
    <w:p w:rsidR="00000000" w:rsidRDefault="000E1975">
      <w:pPr>
        <w:pStyle w:val="Heading3"/>
      </w:pPr>
      <w:r>
        <w:t>codetracingEnable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Enable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component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two</w:t>
      </w:r>
      <w:r>
        <w:rPr>
          <w:rFonts w:eastAsia="Calibri" w:cs="Calibri"/>
        </w:rPr>
        <w:t xml:space="preserve"> </w:t>
      </w:r>
      <w:r>
        <w:t>dir</w:t>
      </w:r>
      <w:r>
        <w:t>ectives</w:t>
      </w:r>
      <w:r>
        <w:rPr>
          <w:rFonts w:eastAsia="Calibri" w:cs="Calibri"/>
        </w:rPr>
        <w:t xml:space="preserve"> </w:t>
      </w:r>
      <w:r>
        <w:t>necessary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creating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dumps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restartNow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Perform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php</w:t>
            </w:r>
            <w:r>
              <w:rPr>
                <w:rFonts w:eastAsia="Calibri" w:cs="Calibri"/>
              </w:rPr>
              <w:t xml:space="preserve"> </w:t>
            </w:r>
            <w:r>
              <w:t>restart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part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action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apply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ne</w:t>
            </w:r>
            <w:r>
              <w:t>w</w:t>
            </w:r>
            <w:r>
              <w:rPr>
                <w:rFonts w:eastAsia="Calibri" w:cs="Calibri"/>
              </w:rPr>
              <w:t xml:space="preserve"> </w:t>
            </w:r>
            <w:r>
              <w:t>settings,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true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</w:p>
    <w:p w:rsidR="00000000" w:rsidRDefault="000E1975"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Returned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performing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enable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completing</w:t>
      </w:r>
      <w:r>
        <w:rPr>
          <w:rFonts w:eastAsia="Calibri" w:cs="Calibri"/>
        </w:rPr>
        <w:t xml:space="preserve"> </w:t>
      </w:r>
      <w:r>
        <w:t>immediately.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can</w:t>
      </w:r>
      <w:r>
        <w:rPr>
          <w:rFonts w:eastAsia="Calibri" w:cs="Calibri"/>
        </w:rPr>
        <w:t xml:space="preserve"> </w:t>
      </w:r>
      <w:r>
        <w:t>happen</w:t>
      </w:r>
      <w:r>
        <w:rPr>
          <w:rFonts w:eastAsia="Calibri" w:cs="Calibri"/>
        </w:rPr>
        <w:t xml:space="preserve"> </w:t>
      </w:r>
      <w:r>
        <w:t>either</w:t>
      </w:r>
      <w:r>
        <w:rPr>
          <w:rFonts w:eastAsia="Calibri" w:cs="Calibri"/>
        </w:rPr>
        <w:t xml:space="preserve"> </w:t>
      </w:r>
      <w:r>
        <w:t>because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restart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performed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because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needed</w:t>
      </w:r>
    </w:p>
    <w:p w:rsidR="00000000" w:rsidRDefault="000E1975">
      <w:r>
        <w:t>202</w:t>
      </w:r>
      <w:r>
        <w:rPr>
          <w:rFonts w:eastAsia="Calibri" w:cs="Calibri"/>
        </w:rPr>
        <w:t xml:space="preserve"> </w:t>
      </w:r>
      <w:r>
        <w:t>Accepted</w:t>
      </w:r>
      <w:r>
        <w:rPr>
          <w:rFonts w:eastAsia="Calibri" w:cs="Calibri"/>
        </w:rPr>
        <w:t xml:space="preserve"> – </w:t>
      </w:r>
      <w:r>
        <w:t>Returned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performi</w:t>
      </w:r>
      <w:r>
        <w:t>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enable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performing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restart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directive's</w:t>
      </w:r>
      <w:r>
        <w:rPr>
          <w:rFonts w:eastAsia="Calibri" w:cs="Calibri"/>
        </w:rPr>
        <w:t xml:space="preserve"> </w:t>
      </w:r>
      <w:r>
        <w:t>state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internalServerError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POST</w:t>
      </w:r>
      <w:r>
        <w:rPr>
          <w:rFonts w:eastAsia="Calibri" w:cs="Calibri"/>
        </w:rPr>
        <w:t xml:space="preserve"> </w:t>
      </w:r>
      <w:r>
        <w:t>/ZendServe</w:t>
      </w:r>
      <w:r>
        <w:t>rManager/Api/codetracingEnable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codetracingEnable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</w:t>
      </w:r>
      <w:r>
        <w:rPr>
          <w:rFonts w:ascii="Courier New" w:eastAsia="Times New Roman" w:hAnsi="Courier New" w:cs="Courier New"/>
          <w:color w:val="3F7F7F"/>
          <w:lang w:eastAsia="en-US"/>
        </w:rPr>
        <w:t>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&lt;componentStatus&gt;</w:t>
      </w:r>
      <w:r>
        <w:rPr>
          <w:rFonts w:ascii="Courier New" w:eastAsia="Times New Roman" w:hAnsi="Courier New" w:cs="Courier New"/>
          <w:color w:val="000000"/>
          <w:lang w:eastAsia="en-US"/>
        </w:rPr>
        <w:t>Active</w:t>
      </w:r>
      <w:r>
        <w:rPr>
          <w:rFonts w:ascii="Courier New" w:eastAsia="Times New Roman" w:hAnsi="Courier New" w:cs="Courier New"/>
          <w:color w:val="008080"/>
          <w:lang w:eastAsia="en-US"/>
        </w:rPr>
        <w:t>&lt;/componentStatus&gt;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&lt;alwaysDump&gt;</w:t>
      </w:r>
      <w:r>
        <w:rPr>
          <w:rFonts w:ascii="Courier New" w:eastAsia="Times New Roman" w:hAnsi="Courier New" w:cs="Courier New"/>
          <w:color w:val="000000"/>
          <w:lang w:eastAsia="en-US"/>
        </w:rPr>
        <w:t>On</w:t>
      </w:r>
      <w:r>
        <w:rPr>
          <w:rFonts w:ascii="Courier New" w:eastAsia="Times New Roman" w:hAnsi="Courier New" w:cs="Courier New"/>
          <w:color w:val="008080"/>
          <w:lang w:eastAsia="en-US"/>
        </w:rPr>
        <w:t>&lt;/alwaysDump&gt;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&lt;traceEnabled&gt;</w:t>
      </w:r>
      <w:r>
        <w:rPr>
          <w:rFonts w:ascii="Courier New" w:eastAsia="Times New Roman" w:hAnsi="Courier New" w:cs="Courier New"/>
          <w:color w:val="000000"/>
          <w:lang w:eastAsia="en-US"/>
        </w:rPr>
        <w:t>On</w:t>
      </w:r>
      <w:r>
        <w:rPr>
          <w:rFonts w:ascii="Courier New" w:eastAsia="Times New Roman" w:hAnsi="Courier New" w:cs="Courier New"/>
          <w:color w:val="008080"/>
          <w:lang w:eastAsia="en-US"/>
        </w:rPr>
        <w:t>&lt;/traceEnabled&gt;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&lt;awaitsRestart&gt;</w:t>
      </w:r>
      <w:r>
        <w:rPr>
          <w:rFonts w:ascii="Courier New" w:eastAsia="Times New Roman" w:hAnsi="Courier New" w:cs="Courier New"/>
          <w:color w:val="000000"/>
          <w:lang w:eastAsia="en-US"/>
        </w:rPr>
        <w:t>0</w:t>
      </w:r>
      <w:r>
        <w:rPr>
          <w:rFonts w:ascii="Courier New" w:eastAsia="Times New Roman" w:hAnsi="Courier New" w:cs="Courier New"/>
          <w:color w:val="008080"/>
          <w:lang w:eastAsia="en-US"/>
        </w:rPr>
        <w:t>&lt;/awaitsRestart&gt;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pStyle w:val="Heading3"/>
      </w:pPr>
      <w:r>
        <w:lastRenderedPageBreak/>
        <w:t>codetracingIsEnabled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check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directives</w:t>
      </w:r>
      <w:r>
        <w:rPr>
          <w:rFonts w:eastAsia="Calibri" w:cs="Calibri"/>
        </w:rPr>
        <w:t xml:space="preserve"> </w:t>
      </w:r>
      <w:r>
        <w:t>zend_codetracing.always_dump,</w:t>
      </w:r>
      <w:r>
        <w:rPr>
          <w:rFonts w:eastAsia="Calibri" w:cs="Calibri"/>
        </w:rPr>
        <w:t xml:space="preserve"> </w:t>
      </w:r>
      <w:r>
        <w:t>zend_codetracing.trace_enabled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component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active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b/>
        </w:rPr>
      </w:pPr>
      <w:r>
        <w:rPr>
          <w:b/>
        </w:rPr>
        <w:t>Re</w:t>
      </w:r>
      <w:r>
        <w:rPr>
          <w:b/>
        </w:rPr>
        <w:t>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  <w:r>
        <w:rPr>
          <w:b/>
        </w:rPr>
        <w:t>None</w:t>
      </w:r>
    </w:p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Indication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component's</w:t>
      </w:r>
      <w:r>
        <w:rPr>
          <w:rFonts w:eastAsia="Calibri" w:cs="Calibri"/>
        </w:rPr>
        <w:t xml:space="preserve"> </w:t>
      </w:r>
      <w:r>
        <w:t>current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internalServerError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</w:t>
      </w:r>
      <w:r>
        <w:rPr>
          <w:b/>
        </w:rPr>
        <w:t>ample</w:t>
      </w:r>
    </w:p>
    <w:p w:rsidR="00000000" w:rsidRDefault="000E1975">
      <w:r>
        <w:t>GET</w:t>
      </w:r>
      <w:r>
        <w:rPr>
          <w:rFonts w:eastAsia="Calibri" w:cs="Calibri"/>
        </w:rPr>
        <w:t xml:space="preserve"> </w:t>
      </w:r>
      <w:r>
        <w:t>/ZendServerManager/Api/codetracingIsEnabled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</w:t>
      </w:r>
      <w:r>
        <w:rPr>
          <w:rFonts w:ascii="Courier New" w:eastAsia="Times New Roman" w:hAnsi="Courier New" w:cs="Courier New"/>
          <w:color w:val="000000"/>
          <w:lang w:eastAsia="en-US"/>
        </w:rPr>
        <w:t>IsEnabled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&lt;componentStatus&gt;</w:t>
      </w:r>
      <w:r>
        <w:rPr>
          <w:rFonts w:ascii="Courier New" w:eastAsia="Times New Roman" w:hAnsi="Courier New" w:cs="Courier New"/>
          <w:color w:val="000000"/>
          <w:lang w:eastAsia="en-US"/>
        </w:rPr>
        <w:t>Active</w:t>
      </w:r>
      <w:r>
        <w:rPr>
          <w:rFonts w:ascii="Courier New" w:eastAsia="Times New Roman" w:hAnsi="Courier New" w:cs="Courier New"/>
          <w:color w:val="008080"/>
          <w:lang w:eastAsia="en-US"/>
        </w:rPr>
        <w:t>&lt;/componentStatus&gt;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&lt;alwaysDump&gt;</w:t>
      </w:r>
      <w:r>
        <w:rPr>
          <w:rFonts w:ascii="Courier New" w:eastAsia="Times New Roman" w:hAnsi="Courier New" w:cs="Courier New"/>
          <w:color w:val="000000"/>
          <w:lang w:eastAsia="en-US"/>
        </w:rPr>
        <w:t>On</w:t>
      </w:r>
      <w:r>
        <w:rPr>
          <w:rFonts w:ascii="Courier New" w:eastAsia="Times New Roman" w:hAnsi="Courier New" w:cs="Courier New"/>
          <w:color w:val="008080"/>
          <w:lang w:eastAsia="en-US"/>
        </w:rPr>
        <w:t>&lt;/alwaysDump&gt;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&lt;traceEnabled&gt;</w:t>
      </w:r>
      <w:r>
        <w:rPr>
          <w:rFonts w:ascii="Courier New" w:eastAsia="Times New Roman" w:hAnsi="Courier New" w:cs="Courier New"/>
          <w:color w:val="000000"/>
          <w:lang w:eastAsia="en-US"/>
        </w:rPr>
        <w:t>On</w:t>
      </w:r>
      <w:r>
        <w:rPr>
          <w:rFonts w:ascii="Courier New" w:eastAsia="Times New Roman" w:hAnsi="Courier New" w:cs="Courier New"/>
          <w:color w:val="008080"/>
          <w:lang w:eastAsia="en-US"/>
        </w:rPr>
        <w:t>&lt;/traceEnabled&gt;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&lt;awaitsRestart&gt;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008080"/>
          <w:lang w:eastAsia="en-US"/>
        </w:rPr>
        <w:t>&lt;/awaitsRestart&gt;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&lt;/codeTracingStatus&gt;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</w:t>
      </w:r>
      <w:r>
        <w:rPr>
          <w:rFonts w:ascii="Courier New" w:eastAsia="Times New Roman" w:hAnsi="Courier New" w:cs="Courier New"/>
          <w:color w:val="3F7F7F"/>
          <w:lang w:eastAsia="en-US"/>
        </w:rPr>
        <w:t>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zendServerAPIResponse&gt;</w:t>
      </w:r>
    </w:p>
    <w:p w:rsidR="00000000" w:rsidRDefault="000E1975">
      <w:pPr>
        <w:pStyle w:val="Heading3"/>
      </w:pPr>
      <w:r>
        <w:t>codetracingCreate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Create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entry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</w:t>
      </w:r>
      <w:r>
        <w:t>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url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URLencoded</w:t>
            </w:r>
            <w:r>
              <w:rPr>
                <w:rFonts w:eastAsia="Calibri" w:cs="Calibri"/>
              </w:rPr>
              <w:t xml:space="preserve"> </w:t>
            </w:r>
            <w:r>
              <w:t>URL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call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  <w:r>
              <w:rPr>
                <w:rFonts w:eastAsia="Calibri" w:cs="Calibri"/>
              </w:rPr>
              <w:t xml:space="preserve"> </w:t>
            </w:r>
            <w:r>
              <w:t>tracing</w:t>
            </w:r>
            <w:r>
              <w:rPr>
                <w:rFonts w:eastAsia="Calibri" w:cs="Calibri"/>
              </w:rPr>
              <w:t xml:space="preserve"> </w:t>
            </w:r>
            <w:r>
              <w:t>request</w:t>
            </w:r>
            <w:r>
              <w:rPr>
                <w:rFonts w:eastAsia="Calibri" w:cs="Calibri"/>
              </w:rPr>
              <w:t xml:space="preserve"> </w:t>
            </w:r>
            <w:r>
              <w:t>from</w:t>
            </w:r>
          </w:p>
        </w:tc>
      </w:tr>
    </w:tbl>
    <w:p w:rsidR="00000000" w:rsidRDefault="000E1975"/>
    <w:p w:rsidR="00000000" w:rsidRDefault="000E1975">
      <w:r>
        <w:rPr>
          <w:b/>
        </w:rPr>
        <w:lastRenderedPageBreak/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entry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full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explaining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failure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internalServ</w:t>
            </w:r>
            <w:r>
              <w:t>erError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POST</w:t>
      </w:r>
      <w:r>
        <w:rPr>
          <w:rFonts w:eastAsia="Calibri" w:cs="Calibri"/>
        </w:rPr>
        <w:t xml:space="preserve"> </w:t>
      </w:r>
      <w:r>
        <w:t>/ZendServerManager/Api/codetracingCreate</w:t>
      </w:r>
    </w:p>
    <w:p w:rsidR="00000000" w:rsidRDefault="000E1975">
      <w:pPr>
        <w:pStyle w:val="TableContents"/>
        <w:snapToGrid w:val="0"/>
        <w:rPr>
          <w:rFonts w:eastAsia="ABCDEE+Calibri" w:cs="ABCDEE+Calibri"/>
        </w:rPr>
      </w:pPr>
      <w:r>
        <w:t>url=</w:t>
      </w:r>
      <w:r>
        <w:rPr>
          <w:rFonts w:eastAsia="ABCDEE+Calibri" w:cs="ABCDEE+Calibri"/>
        </w:rPr>
        <w:t>http%3A%2F%2Flocalhost%2Ftest.php</w:t>
      </w:r>
    </w:p>
    <w:p w:rsidR="00000000" w:rsidRDefault="000E1975">
      <w:pPr>
        <w:pStyle w:val="TableContents"/>
        <w:snapToGrid w:val="0"/>
        <w:rPr>
          <w:rFonts w:eastAsia="ABCDEE+Calibri" w:cs="ABCDEE+Calibri"/>
        </w:rPr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codetracingCreate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&lt;id&gt;</w:t>
      </w:r>
      <w:r>
        <w:rPr>
          <w:rFonts w:ascii="Courier New" w:eastAsia="ABCDEE+Calibri" w:hAnsi="Courier New" w:cs="Courier New"/>
          <w:color w:val="008080"/>
          <w:lang w:eastAsia="en-US"/>
        </w:rPr>
        <w:t>1.123.5</w:t>
      </w:r>
      <w:r>
        <w:rPr>
          <w:rFonts w:ascii="Courier New" w:eastAsia="Times New Roman" w:hAnsi="Courier New" w:cs="Courier New"/>
          <w:color w:val="008080"/>
          <w:lang w:eastAsia="en-US"/>
        </w:rPr>
        <w:t>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&lt;date&gt;123412341234&lt;/date&gt;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&lt;url&gt;http://localhost/test.php&lt;/url&gt;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&lt;createdBy&gt;Monitor</w:t>
      </w:r>
      <w:r>
        <w:rPr>
          <w:rFonts w:ascii="Courier New" w:eastAsia="Courier New" w:hAnsi="Courier New" w:cs="Courier New"/>
          <w:color w:val="008080"/>
          <w:lang w:eastAsia="en-US"/>
        </w:rPr>
        <w:t xml:space="preserve"> </w:t>
      </w:r>
      <w:r>
        <w:rPr>
          <w:rFonts w:ascii="Courier New" w:hAnsi="Courier New" w:cs="Courier New"/>
          <w:color w:val="008080"/>
          <w:lang w:eastAsia="en-US"/>
        </w:rPr>
        <w:t>Ev</w:t>
      </w:r>
      <w:r>
        <w:rPr>
          <w:rFonts w:ascii="Courier New" w:hAnsi="Courier New" w:cs="Courier New"/>
          <w:color w:val="008080"/>
          <w:lang w:eastAsia="en-US"/>
        </w:rPr>
        <w:t>ent&lt;/createdBy&gt;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&lt;fileSize&gt;12341234&lt;/fileSize&gt;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&lt;applicationId&gt;1&lt;/applicationId&gt;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zendServerAPIResponse&gt;</w:t>
      </w:r>
    </w:p>
    <w:p w:rsidR="00000000" w:rsidRDefault="000E1975">
      <w:pPr>
        <w:pStyle w:val="Heading3"/>
      </w:pPr>
      <w:r>
        <w:t>codetracingDelete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Delete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entry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</w:t>
      </w:r>
      <w:r>
        <w:t>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b/>
        </w:rPr>
        <w:t>Suppor</w:t>
      </w:r>
      <w:r>
        <w:rPr>
          <w:b/>
        </w:rPr>
        <w:t>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traceFile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Trace</w:t>
            </w:r>
            <w:r>
              <w:rPr>
                <w:rFonts w:eastAsia="Calibri" w:cs="Calibri"/>
              </w:rPr>
              <w:t xml:space="preserve"> </w:t>
            </w:r>
            <w:r>
              <w:t>file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trace-file</w:t>
      </w:r>
      <w:r>
        <w:rPr>
          <w:rFonts w:eastAsia="Calibri" w:cs="Calibri"/>
        </w:rPr>
        <w:t xml:space="preserve"> </w:t>
      </w:r>
      <w:r>
        <w:t>entry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was</w:t>
      </w:r>
      <w:r>
        <w:rPr>
          <w:rFonts w:eastAsia="Calibri" w:cs="Calibri"/>
        </w:rPr>
        <w:t xml:space="preserve"> </w:t>
      </w:r>
      <w:r>
        <w:t>deleted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operat</w:t>
      </w:r>
      <w:r>
        <w:t>ion</w:t>
      </w:r>
      <w:r>
        <w:rPr>
          <w:rFonts w:eastAsia="Calibri" w:cs="Calibri"/>
        </w:rPr>
        <w:t xml:space="preserve"> </w:t>
      </w:r>
      <w:r>
        <w:t>failed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lastRenderedPageBreak/>
              <w:t>404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noSuchTrace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trace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could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found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500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internalServerError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delete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action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failed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r>
        <w:t>POST</w:t>
      </w:r>
      <w:r>
        <w:rPr>
          <w:rFonts w:eastAsia="Calibri" w:cs="Calibri"/>
        </w:rPr>
        <w:t xml:space="preserve"> </w:t>
      </w:r>
      <w:r>
        <w:t>/ZendServerManager/Api/codet</w:t>
      </w:r>
      <w:r>
        <w:t>racingDelete</w:t>
      </w:r>
    </w:p>
    <w:p w:rsidR="00000000" w:rsidRDefault="000E1975">
      <w:pPr>
        <w:pStyle w:val="TableContents"/>
        <w:snapToGrid w:val="0"/>
        <w:rPr>
          <w:rFonts w:eastAsia="ABCDEE+Calibri" w:cs="ABCDEE+Calibri"/>
        </w:rPr>
      </w:pPr>
      <w:r>
        <w:rPr>
          <w:rFonts w:eastAsia="ABCDEE+Calibri" w:cs="ABCDEE+Calibri"/>
        </w:rPr>
        <w:t>traceFile=1.123.5</w:t>
      </w:r>
    </w:p>
    <w:p w:rsidR="00000000" w:rsidRDefault="000E1975">
      <w:pPr>
        <w:pStyle w:val="TableContents"/>
        <w:snapToGrid w:val="0"/>
        <w:rPr>
          <w:rFonts w:eastAsia="ABCDEE+Calibri" w:cs="ABCDEE+Calibri"/>
        </w:rPr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codetracingDelete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</w:t>
      </w:r>
      <w:r>
        <w:rPr>
          <w:rFonts w:ascii="Courier New" w:eastAsia="Times New Roman" w:hAnsi="Courier New" w:cs="Courier New"/>
          <w:color w:val="3F7F7F"/>
          <w:lang w:eastAsia="en-US"/>
        </w:rPr>
        <w:t>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&lt;id&gt;</w:t>
      </w:r>
      <w:r>
        <w:rPr>
          <w:rFonts w:ascii="Courier New" w:eastAsia="ABCDEE+Calibri" w:hAnsi="Courier New" w:cs="Courier New"/>
          <w:color w:val="008080"/>
          <w:lang w:eastAsia="en-US"/>
        </w:rPr>
        <w:t>1.123.5</w:t>
      </w:r>
      <w:r>
        <w:rPr>
          <w:rFonts w:ascii="Courier New" w:eastAsia="Times New Roman" w:hAnsi="Courier New" w:cs="Courier New"/>
          <w:color w:val="008080"/>
          <w:lang w:eastAsia="en-US"/>
        </w:rPr>
        <w:t>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&lt;date&gt;123412341234&lt;/date&gt;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&lt;url&gt;http://localhost/test.php&lt;/url&gt;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&lt;createdBy&gt;Monitor</w:t>
      </w:r>
      <w:r>
        <w:rPr>
          <w:rFonts w:ascii="Courier New" w:eastAsia="Courier New" w:hAnsi="Courier New" w:cs="Courier New"/>
          <w:color w:val="008080"/>
          <w:lang w:eastAsia="en-US"/>
        </w:rPr>
        <w:t xml:space="preserve"> </w:t>
      </w:r>
      <w:r>
        <w:rPr>
          <w:rFonts w:ascii="Courier New" w:hAnsi="Courier New" w:cs="Courier New"/>
          <w:color w:val="008080"/>
          <w:lang w:eastAsia="en-US"/>
        </w:rPr>
        <w:t>Event&lt;/createdBy&gt;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&lt;fileSize&gt;12341234&lt;/fileSize&gt;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&lt;applicationId&gt;1&lt;/applicationId&gt;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zendServerAPIResponse&gt;</w:t>
      </w:r>
    </w:p>
    <w:p w:rsidR="00000000" w:rsidRDefault="000E1975">
      <w:pPr>
        <w:pStyle w:val="Heading3"/>
      </w:pPr>
      <w:r>
        <w:t>codetracingList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</w:rPr>
        <w:t xml:space="preserve"> </w:t>
      </w:r>
      <w:r>
        <w:t>Retrieve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code-tracing</w:t>
      </w:r>
      <w:r>
        <w:rPr>
          <w:rFonts w:eastAsia="Calibri" w:cs="Calibri"/>
        </w:rPr>
        <w:t xml:space="preserve"> </w:t>
      </w:r>
      <w:r>
        <w:t>files</w:t>
      </w:r>
      <w:r>
        <w:rPr>
          <w:rFonts w:eastAsia="Calibri" w:cs="Calibri"/>
        </w:rPr>
        <w:t xml:space="preserve"> </w:t>
      </w:r>
      <w:r>
        <w:t>available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download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codetracingDownloadTraceFile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</w:t>
      </w:r>
      <w:r>
        <w:rPr>
          <w:b/>
        </w:rPr>
        <w:t>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applications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Array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snapToGrid w:val="0"/>
              <w:spacing w:after="0" w:line="100" w:lineRule="atLeast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tabs>
                <w:tab w:val="left" w:pos="1840"/>
              </w:tabs>
              <w:snapToGrid w:val="0"/>
              <w:spacing w:after="0" w:line="100" w:lineRule="atLeast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List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application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IDs.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If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specified,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code-tracing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entries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will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returned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these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applications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only.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Default: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all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applications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limit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Row</w:t>
            </w:r>
            <w:r>
              <w:rPr>
                <w:rFonts w:eastAsia="Calibri" w:cs="Calibri"/>
              </w:rPr>
              <w:t xml:space="preserve"> </w:t>
            </w:r>
            <w:r>
              <w:t>limit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retrieve,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value</w:t>
            </w:r>
            <w:r>
              <w:rPr>
                <w:rFonts w:eastAsia="Calibri" w:cs="Calibri"/>
              </w:rPr>
              <w:t xml:space="preserve"> </w:t>
            </w:r>
            <w:r>
              <w:t>defin</w:t>
            </w:r>
            <w:r>
              <w:t>ed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zend-user-user.ini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offset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page</w:t>
            </w:r>
            <w:r>
              <w:rPr>
                <w:rFonts w:eastAsia="Calibri" w:cs="Calibri"/>
              </w:rPr>
              <w:t xml:space="preserve"> </w:t>
            </w:r>
            <w:r>
              <w:t>offset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displayed,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0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orderBy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Column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sort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result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(Id,</w:t>
            </w:r>
            <w:r>
              <w:rPr>
                <w:rFonts w:eastAsia="Calibri" w:cs="Calibri"/>
              </w:rPr>
              <w:t xml:space="preserve"> </w:t>
            </w:r>
            <w:r>
              <w:t>Date,</w:t>
            </w:r>
            <w:r>
              <w:rPr>
                <w:rFonts w:eastAsia="Calibri" w:cs="Calibri"/>
              </w:rPr>
              <w:t xml:space="preserve"> </w:t>
            </w:r>
            <w:r>
              <w:t>Url,</w:t>
            </w:r>
            <w:r>
              <w:rPr>
                <w:rFonts w:eastAsia="Calibri" w:cs="Calibri"/>
              </w:rPr>
              <w:t xml:space="preserve"> </w:t>
            </w:r>
            <w:r>
              <w:t>CreatedBy,</w:t>
            </w:r>
            <w:r>
              <w:rPr>
                <w:rFonts w:eastAsia="Calibri" w:cs="Calibri"/>
              </w:rPr>
              <w:t xml:space="preserve"> </w:t>
            </w:r>
            <w:r>
              <w:t>Filesize),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Date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direction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Sorting</w:t>
            </w:r>
            <w:r>
              <w:rPr>
                <w:rFonts w:eastAsia="Calibri" w:cs="Calibri"/>
              </w:rPr>
              <w:t xml:space="preserve"> </w:t>
            </w:r>
            <w:r>
              <w:t>direction</w:t>
            </w:r>
            <w:r>
              <w:rPr>
                <w:rFonts w:eastAsia="Calibri" w:cs="Calibri"/>
              </w:rPr>
              <w:t xml:space="preserve"> </w:t>
            </w:r>
            <w:r>
              <w:t>,</w:t>
            </w:r>
            <w:r>
              <w:rPr>
                <w:rFonts w:eastAsia="Calibri" w:cs="Calibri"/>
              </w:rPr>
              <w:t xml:space="preserve"> </w:t>
            </w:r>
            <w:r>
              <w:t>defaults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Desc</w:t>
            </w:r>
          </w:p>
        </w:tc>
      </w:tr>
    </w:tbl>
    <w:p w:rsidR="00000000" w:rsidRDefault="000E1975"/>
    <w:p w:rsidR="00000000" w:rsidRDefault="000E1975">
      <w:r>
        <w:rPr>
          <w:b/>
        </w:rPr>
        <w:t>Ex</w:t>
      </w:r>
      <w:r>
        <w:rPr>
          <w:b/>
        </w:rPr>
        <w:t>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r>
        <w:rPr>
          <w:b/>
        </w:rPr>
        <w:lastRenderedPageBreak/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r>
        <w:t>GET</w:t>
      </w:r>
      <w:r>
        <w:rPr>
          <w:rFonts w:eastAsia="Calibri" w:cs="Calibri"/>
        </w:rPr>
        <w:t xml:space="preserve"> </w:t>
      </w:r>
      <w:r>
        <w:t>/ZendServerManager/Api/codetracingList?applications[]=1&amp;applicatio</w:t>
      </w:r>
      <w:r>
        <w:t>ns[]=2&amp;limit=10&amp;offset=0&amp;orderBy=Date&amp;direction=Desc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codetracingL</w:t>
      </w:r>
      <w:r>
        <w:rPr>
          <w:rFonts w:ascii="Courier New" w:eastAsia="Times New Roman" w:hAnsi="Courier New" w:cs="Courier New"/>
          <w:color w:val="000000"/>
          <w:lang w:eastAsia="en-US"/>
        </w:rPr>
        <w:t>ist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&lt;codeTracingList&gt;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&lt;id&gt;1.256.3&lt;/id&gt;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&lt;date&gt;123412341234&lt;/date&gt;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&lt;url&gt;http://localhost/test.php&lt;/url&gt;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&lt;createdBy&gt;Monitor</w:t>
      </w:r>
      <w:r>
        <w:rPr>
          <w:rFonts w:ascii="Courier New" w:eastAsia="Courier New" w:hAnsi="Courier New" w:cs="Courier New"/>
          <w:color w:val="008080"/>
          <w:lang w:eastAsia="en-US"/>
        </w:rPr>
        <w:t xml:space="preserve"> </w:t>
      </w:r>
      <w:r>
        <w:rPr>
          <w:rFonts w:ascii="Courier New" w:hAnsi="Courier New" w:cs="Courier New"/>
          <w:color w:val="008080"/>
          <w:lang w:eastAsia="en-US"/>
        </w:rPr>
        <w:t>Event&lt;/createdBy&gt;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&lt;fileSize&gt;12341234&lt;/fileSize&gt;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&lt;appl</w:t>
      </w:r>
      <w:r>
        <w:rPr>
          <w:rFonts w:ascii="Courier New" w:eastAsia="Times New Roman" w:hAnsi="Courier New" w:cs="Courier New"/>
          <w:color w:val="008080"/>
          <w:lang w:eastAsia="en-US"/>
        </w:rPr>
        <w:t>icationId&gt;1&lt;/applicationId&gt;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&lt;id&gt;1.256.3&lt;/id&gt;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&lt;date&gt;123412341234&lt;/date&gt;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&lt;url&gt;http://localhost/test.php&lt;/url&gt;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&lt;createdBy&gt;Monitor</w:t>
      </w:r>
      <w:r>
        <w:rPr>
          <w:rFonts w:ascii="Courier New" w:eastAsia="Courier New" w:hAnsi="Courier New" w:cs="Courier New"/>
          <w:color w:val="008080"/>
          <w:lang w:eastAsia="en-US"/>
        </w:rPr>
        <w:t xml:space="preserve"> </w:t>
      </w:r>
      <w:r>
        <w:rPr>
          <w:rFonts w:ascii="Courier New" w:hAnsi="Courier New" w:cs="Courier New"/>
          <w:color w:val="008080"/>
          <w:lang w:eastAsia="en-US"/>
        </w:rPr>
        <w:t>Event&lt;/createdBy&gt;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&lt;fileSize&gt;12341234&lt;/fileSize&gt;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&lt;applicationId&gt;2&lt;/applicat</w:t>
      </w:r>
      <w:r>
        <w:rPr>
          <w:rFonts w:ascii="Courier New" w:eastAsia="Times New Roman" w:hAnsi="Courier New" w:cs="Courier New"/>
          <w:color w:val="008080"/>
          <w:lang w:eastAsia="en-US"/>
        </w:rPr>
        <w:t>ionId&gt;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  <w:t>&lt;/codeTracingList&gt;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zendServerAPIResponse&gt;</w:t>
      </w:r>
    </w:p>
    <w:p w:rsidR="00000000" w:rsidRDefault="000E1975">
      <w:pPr>
        <w:pStyle w:val="Heading3"/>
      </w:pPr>
      <w:r>
        <w:t>codetracingDownloadTraceFile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D</w:t>
      </w:r>
      <w:r>
        <w:t>ownload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amf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specified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codetracing</w:t>
      </w:r>
      <w:r>
        <w:rPr>
          <w:rFonts w:eastAsia="Calibri" w:cs="Calibri"/>
        </w:rPr>
        <w:t xml:space="preserve"> </w:t>
      </w:r>
      <w:r>
        <w:t>identifier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traceFile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Trace</w:t>
            </w:r>
            <w:r>
              <w:rPr>
                <w:rFonts w:eastAsia="Calibri" w:cs="Calibri"/>
              </w:rPr>
              <w:t xml:space="preserve"> </w:t>
            </w:r>
            <w:r>
              <w:t>file</w:t>
            </w:r>
            <w:r>
              <w:rPr>
                <w:rFonts w:eastAsia="Calibri" w:cs="Calibri"/>
              </w:rPr>
              <w:t xml:space="preserve"> </w:t>
            </w:r>
            <w:r>
              <w:t>identifier.</w:t>
            </w:r>
            <w:r>
              <w:rPr>
                <w:rFonts w:eastAsia="Calibri" w:cs="Calibri"/>
              </w:rPr>
              <w:t xml:space="preserve"> </w:t>
            </w:r>
            <w:r>
              <w:t>Note</w:t>
            </w:r>
            <w:r>
              <w:rPr>
                <w:rFonts w:eastAsia="Calibri" w:cs="Calibri"/>
              </w:rPr>
              <w:t xml:space="preserve"> </w:t>
            </w:r>
            <w:r>
              <w:t>that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codetracing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provided</w:t>
            </w:r>
            <w:r>
              <w:rPr>
                <w:rFonts w:eastAsia="Calibri" w:cs="Calibri"/>
              </w:rPr>
              <w:t xml:space="preserve"> </w:t>
            </w:r>
            <w:r>
              <w:t>as</w:t>
            </w:r>
            <w:r>
              <w:rPr>
                <w:rFonts w:eastAsia="Calibri" w:cs="Calibri"/>
              </w:rPr>
              <w:t xml:space="preserve"> </w:t>
            </w:r>
            <w:r>
              <w:t>part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monitorGetRequestSummary</w:t>
            </w:r>
            <w:r>
              <w:rPr>
                <w:rFonts w:eastAsia="Calibri" w:cs="Calibri"/>
              </w:rPr>
              <w:t xml:space="preserve"> </w:t>
            </w:r>
            <w:r>
              <w:t>xml</w:t>
            </w:r>
            <w:r>
              <w:rPr>
                <w:rFonts w:eastAsia="Calibri" w:cs="Calibri"/>
              </w:rPr>
              <w:t xml:space="preserve"> </w:t>
            </w:r>
            <w:r>
              <w:t>response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pPr>
        <w:rPr>
          <w:rFonts w:eastAsia="Calibri" w:cs="Calibri"/>
        </w:rPr>
      </w:pP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call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monitorDownloadAmf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result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HTTP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amf</w:t>
      </w:r>
      <w:r>
        <w:rPr>
          <w:rFonts w:eastAsia="Calibri" w:cs="Calibri"/>
        </w:rPr>
        <w:t xml:space="preserve">  </w:t>
      </w:r>
      <w:r>
        <w:t>file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lastRenderedPageBreak/>
        <w:t>The</w:t>
      </w:r>
      <w:r>
        <w:rPr>
          <w:rFonts w:eastAsia="Calibri" w:cs="Calibri"/>
        </w:rPr>
        <w:t xml:space="preserve"> </w:t>
      </w:r>
      <w:r>
        <w:t>content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amf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“</w:t>
      </w:r>
      <w:r>
        <w:t>application/x-amf</w:t>
      </w:r>
      <w:r>
        <w:rPr>
          <w:rFonts w:eastAsia="Calibri" w:cs="Calibri"/>
        </w:rPr>
        <w:t>”</w:t>
      </w:r>
      <w:r>
        <w:t>.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addition,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include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“</w:t>
      </w:r>
      <w:r>
        <w:t>Content-disposition</w:t>
      </w:r>
      <w:r>
        <w:rPr>
          <w:rFonts w:eastAsia="Calibri" w:cs="Calibri"/>
        </w:rPr>
        <w:t xml:space="preserve">” </w:t>
      </w:r>
      <w:r>
        <w:t>header</w:t>
      </w:r>
      <w:r>
        <w:rPr>
          <w:rFonts w:eastAsia="Calibri" w:cs="Calibri"/>
        </w:rPr>
        <w:t xml:space="preserve"> </w:t>
      </w:r>
      <w:r>
        <w:t>speci</w:t>
      </w:r>
      <w:r>
        <w:t>fying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suggested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name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file.</w:t>
      </w:r>
      <w:r>
        <w:rPr>
          <w:rFonts w:eastAsia="Calibri" w:cs="Calibri"/>
        </w:rPr>
        <w:t xml:space="preserve"> </w:t>
      </w:r>
    </w:p>
    <w:p w:rsidR="00000000" w:rsidRDefault="000E1975">
      <w:pPr>
        <w:rPr>
          <w:rFonts w:eastAsia="Calibri" w:cs="Calibri"/>
        </w:rPr>
      </w:pPr>
      <w:r>
        <w:t>This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different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most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calls</w:t>
      </w:r>
      <w:r>
        <w:rPr>
          <w:rFonts w:eastAsia="Calibri" w:cs="Calibri"/>
        </w:rPr>
        <w:t xml:space="preserve"> </w:t>
      </w:r>
      <w:r>
        <w:t>where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content</w:t>
      </w:r>
      <w:r>
        <w:rPr>
          <w:rFonts w:eastAsia="Calibri" w:cs="Calibri"/>
        </w:rPr>
        <w:t xml:space="preserve"> </w:t>
      </w:r>
      <w:r>
        <w:t>type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“</w:t>
      </w:r>
      <w:r>
        <w:t>application/vnd.zend.serverpi+xml;</w:t>
      </w:r>
      <w:r>
        <w:rPr>
          <w:rFonts w:eastAsia="Calibri" w:cs="Calibri"/>
        </w:rPr>
        <w:t xml:space="preserve"> </w:t>
      </w:r>
      <w:r>
        <w:t>version=</w:t>
      </w:r>
      <w:r>
        <w:rPr>
          <w:rFonts w:eastAsia="Calibri" w:cs="Calibri"/>
        </w:rPr>
        <w:t xml:space="preserve">…”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body</w:t>
      </w:r>
      <w:r>
        <w:rPr>
          <w:rFonts w:eastAsia="Calibri" w:cs="Calibri"/>
        </w:rPr>
        <w:t xml:space="preserve"> </w:t>
      </w:r>
      <w:r>
        <w:t>payload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expected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XML</w:t>
      </w:r>
      <w:r>
        <w:rPr>
          <w:rFonts w:eastAsia="Calibri" w:cs="Calibri"/>
        </w:rPr>
        <w:t xml:space="preserve"> </w:t>
      </w:r>
      <w:r>
        <w:t>format.</w:t>
      </w:r>
      <w:r>
        <w:rPr>
          <w:rFonts w:eastAsia="Calibri" w:cs="Calibri"/>
        </w:rPr>
        <w:t xml:space="preserve"> </w:t>
      </w:r>
    </w:p>
    <w:p w:rsidR="00000000" w:rsidRDefault="000E1975">
      <w:r>
        <w:t>In</w:t>
      </w:r>
      <w:r>
        <w:rPr>
          <w:rFonts w:eastAsia="Calibri" w:cs="Calibri"/>
        </w:rPr>
        <w:t xml:space="preserve"> </w:t>
      </w:r>
      <w:r>
        <w:t>case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error,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regular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returned,</w:t>
      </w:r>
      <w:r>
        <w:rPr>
          <w:rFonts w:eastAsia="Calibri" w:cs="Calibri"/>
        </w:rPr>
        <w:t xml:space="preserve"> </w:t>
      </w:r>
      <w:r>
        <w:t>containing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&lt;errorData&gt;</w:t>
      </w:r>
      <w:r>
        <w:rPr>
          <w:rFonts w:eastAsia="Calibri" w:cs="Calibri"/>
        </w:rPr>
        <w:t xml:space="preserve"> </w:t>
      </w:r>
      <w:r>
        <w:t>element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defined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other</w:t>
      </w:r>
      <w:r>
        <w:rPr>
          <w:rFonts w:eastAsia="Calibri" w:cs="Calibri"/>
        </w:rPr>
        <w:t xml:space="preserve"> </w:t>
      </w:r>
      <w:r>
        <w:t>Web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methods.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noSuchTrace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trace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could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be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found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</w:t>
      </w:r>
      <w:r>
        <w:t>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r>
        <w:t>GET</w:t>
      </w:r>
      <w:r>
        <w:rPr>
          <w:rFonts w:eastAsia="Calibri" w:cs="Calibri"/>
        </w:rPr>
        <w:t xml:space="preserve"> </w:t>
      </w:r>
      <w:r>
        <w:t>/ZendServerManager/Api/monitorDownloadAmf?amf=10.123.4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(not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shown):</w:t>
      </w:r>
    </w:p>
    <w:p w:rsidR="00000000" w:rsidRDefault="000E1975">
      <w:pPr>
        <w:pStyle w:val="CodeBlock"/>
        <w:rPr>
          <w:color w:val="008080"/>
        </w:rPr>
      </w:pPr>
      <w:r>
        <w:t>HTTP/1.0</w:t>
      </w:r>
      <w:r>
        <w:rPr>
          <w:rFonts w:eastAsia="Courier New"/>
        </w:rPr>
        <w:t xml:space="preserve"> </w:t>
      </w:r>
      <w:r>
        <w:t>200</w:t>
      </w:r>
      <w:r>
        <w:rPr>
          <w:rFonts w:eastAsia="Courier New"/>
        </w:rPr>
        <w:t xml:space="preserve"> </w:t>
      </w:r>
      <w:r>
        <w:t>OK</w:t>
      </w:r>
      <w:r>
        <w:br/>
        <w:t>Content-type:</w:t>
      </w:r>
      <w:r>
        <w:rPr>
          <w:rFonts w:eastAsia="Courier New"/>
        </w:rPr>
        <w:t xml:space="preserve"> </w:t>
      </w:r>
      <w:r>
        <w:t>application/x-amf</w:t>
      </w:r>
      <w:r>
        <w:br/>
        <w:t>Content-disposition:</w:t>
      </w:r>
      <w:r>
        <w:rPr>
          <w:rFonts w:eastAsia="Courier New"/>
        </w:rPr>
        <w:t xml:space="preserve"> </w:t>
      </w:r>
      <w:r>
        <w:t>attachment;</w:t>
      </w:r>
      <w:r>
        <w:rPr>
          <w:rFonts w:eastAsia="Courier New"/>
        </w:rPr>
        <w:t xml:space="preserve"> </w:t>
      </w:r>
      <w:r>
        <w:br/>
      </w:r>
      <w:r>
        <w:rPr>
          <w:rFonts w:eastAsia="Courier New"/>
        </w:rPr>
        <w:t xml:space="preserve">  </w:t>
      </w:r>
      <w:r>
        <w:t>filename=</w:t>
      </w:r>
      <w:r>
        <w:rPr>
          <w:rFonts w:eastAsia="Courier New"/>
        </w:rPr>
        <w:t>”</w:t>
      </w:r>
      <w:r>
        <w:t>10.123.4.amf</w:t>
      </w:r>
      <w:r>
        <w:rPr>
          <w:rFonts w:eastAsia="Courier New"/>
        </w:rPr>
        <w:t>”</w:t>
      </w:r>
      <w:r>
        <w:br/>
      </w:r>
      <w:r>
        <w:rPr>
          <w:color w:val="008080"/>
        </w:rPr>
        <w:br/>
        <w:t>[...binary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dat</w:t>
      </w:r>
      <w:r>
        <w:rPr>
          <w:color w:val="008080"/>
        </w:rPr>
        <w:t>a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follows...]</w:t>
      </w:r>
    </w:p>
    <w:p w:rsidR="00000000" w:rsidRDefault="000E1975">
      <w:pPr>
        <w:pStyle w:val="Heading2"/>
      </w:pPr>
      <w:r>
        <w:t>Monitor</w:t>
      </w:r>
      <w:r>
        <w:rPr>
          <w:rFonts w:eastAsia="Cambria"/>
        </w:rPr>
        <w:t xml:space="preserve"> </w:t>
      </w:r>
      <w:r>
        <w:t>Methods</w:t>
      </w:r>
    </w:p>
    <w:p w:rsidR="00000000" w:rsidRDefault="000E1975">
      <w:pPr>
        <w:pStyle w:val="BodyText"/>
      </w:pPr>
      <w:r>
        <w:t>Monitor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available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1.2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will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included</w:t>
      </w:r>
      <w:r>
        <w:rPr>
          <w:rFonts w:eastAsia="Calibri" w:cs="Calibri"/>
        </w:rPr>
        <w:t xml:space="preserve"> </w:t>
      </w:r>
      <w:r>
        <w:t>only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running</w:t>
      </w:r>
      <w:r>
        <w:rPr>
          <w:rFonts w:eastAsia="Calibri" w:cs="Calibri"/>
        </w:rPr>
        <w:t xml:space="preserve"> </w:t>
      </w:r>
      <w:r>
        <w:t>Apache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Server</w:t>
      </w:r>
      <w:r>
        <w:rPr>
          <w:rFonts w:eastAsia="Calibri" w:cs="Calibri"/>
        </w:rPr>
        <w:t xml:space="preserve"> </w:t>
      </w:r>
      <w:r>
        <w:t>Cluster</w:t>
      </w:r>
      <w:r>
        <w:rPr>
          <w:rFonts w:eastAsia="Calibri" w:cs="Calibri"/>
        </w:rPr>
        <w:t xml:space="preserve"> </w:t>
      </w:r>
      <w:r>
        <w:t>Manager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linux.</w:t>
      </w:r>
    </w:p>
    <w:p w:rsidR="00000000" w:rsidRDefault="000E1975">
      <w:pPr>
        <w:pStyle w:val="BodyText"/>
      </w:pPr>
      <w:r>
        <w:t>Note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some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Monitor</w:t>
      </w:r>
      <w:r>
        <w:rPr>
          <w:rFonts w:eastAsia="Calibri" w:cs="Calibri"/>
        </w:rPr>
        <w:t xml:space="preserve"> </w:t>
      </w:r>
      <w:r>
        <w:t>Methods</w:t>
      </w:r>
      <w:r>
        <w:rPr>
          <w:rFonts w:eastAsia="Calibri" w:cs="Calibri"/>
        </w:rPr>
        <w:t xml:space="preserve"> </w:t>
      </w:r>
      <w:r>
        <w:t>were</w:t>
      </w:r>
      <w:r>
        <w:rPr>
          <w:rFonts w:eastAsia="Calibri" w:cs="Calibri"/>
        </w:rPr>
        <w:t xml:space="preserve"> </w:t>
      </w:r>
      <w:r>
        <w:t>stealthily</w:t>
      </w:r>
      <w:r>
        <w:rPr>
          <w:rFonts w:eastAsia="Calibri" w:cs="Calibri"/>
        </w:rPr>
        <w:t xml:space="preserve"> </w:t>
      </w:r>
      <w:r>
        <w:t>added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v</w:t>
      </w:r>
      <w:r>
        <w:t>ersion</w:t>
      </w:r>
      <w:r>
        <w:rPr>
          <w:rFonts w:eastAsia="Calibri" w:cs="Calibri"/>
        </w:rPr>
        <w:t xml:space="preserve"> </w:t>
      </w:r>
      <w:r>
        <w:t>1.1</w:t>
      </w:r>
      <w:r>
        <w:rPr>
          <w:rFonts w:eastAsia="Calibri" w:cs="Calibri"/>
        </w:rPr>
        <w:t xml:space="preserve"> </w:t>
      </w:r>
      <w:r>
        <w:t>however</w:t>
      </w:r>
      <w:r>
        <w:rPr>
          <w:rFonts w:eastAsia="Calibri" w:cs="Calibri"/>
        </w:rPr>
        <w:t xml:space="preserve"> </w:t>
      </w:r>
      <w:r>
        <w:t>these</w:t>
      </w:r>
      <w:r>
        <w:rPr>
          <w:rFonts w:eastAsia="Calibri" w:cs="Calibri"/>
        </w:rPr>
        <w:t xml:space="preserve"> </w:t>
      </w:r>
      <w:r>
        <w:t>were</w:t>
      </w:r>
      <w:r>
        <w:rPr>
          <w:rFonts w:eastAsia="Calibri" w:cs="Calibri"/>
        </w:rPr>
        <w:t xml:space="preserve"> </w:t>
      </w:r>
      <w:r>
        <w:t>not</w:t>
      </w:r>
      <w:r>
        <w:rPr>
          <w:rFonts w:eastAsia="Calibri" w:cs="Calibri"/>
        </w:rPr>
        <w:t xml:space="preserve"> </w:t>
      </w:r>
      <w:r>
        <w:t>officially</w:t>
      </w:r>
      <w:r>
        <w:rPr>
          <w:rFonts w:eastAsia="Calibri" w:cs="Calibri"/>
        </w:rPr>
        <w:t xml:space="preserve"> </w:t>
      </w:r>
      <w:r>
        <w:t>supported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version</w:t>
      </w:r>
      <w:r>
        <w:rPr>
          <w:rFonts w:eastAsia="Calibri" w:cs="Calibri"/>
        </w:rPr>
        <w:t xml:space="preserve"> </w:t>
      </w:r>
      <w:r>
        <w:t>1.1</w:t>
      </w:r>
    </w:p>
    <w:p w:rsidR="00000000" w:rsidRDefault="000E1975">
      <w:pPr>
        <w:pStyle w:val="Heading3"/>
      </w:pPr>
      <w:r>
        <w:t>monitorGetRequestSummary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Retrieve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particular</w:t>
      </w:r>
      <w:r>
        <w:rPr>
          <w:rFonts w:eastAsia="Calibri" w:cs="Calibri"/>
        </w:rPr>
        <w:t xml:space="preserve"> </w:t>
      </w:r>
      <w:r>
        <w:t>request's</w:t>
      </w:r>
      <w:r>
        <w:rPr>
          <w:rFonts w:eastAsia="Calibri" w:cs="Calibri"/>
        </w:rPr>
        <w:t xml:space="preserve"> </w:t>
      </w:r>
      <w:r>
        <w:t>events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tracing.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requestUid</w:t>
      </w:r>
      <w:r>
        <w:rPr>
          <w:rFonts w:eastAsia="Calibri" w:cs="Calibri"/>
        </w:rPr>
        <w:t xml:space="preserve"> </w:t>
      </w:r>
      <w:r>
        <w:t>identifier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provided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cookie</w:t>
      </w:r>
      <w:r>
        <w:rPr>
          <w:rFonts w:eastAsia="Calibri" w:cs="Calibri"/>
        </w:rPr>
        <w:t xml:space="preserve"> </w:t>
      </w:r>
      <w:r>
        <w:t>that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resp</w:t>
      </w:r>
      <w:r>
        <w:t>onse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particular</w:t>
      </w:r>
      <w:r>
        <w:rPr>
          <w:rFonts w:eastAsia="Calibri" w:cs="Calibri"/>
        </w:rPr>
        <w:t xml:space="preserve"> </w:t>
      </w:r>
      <w:r>
        <w:t>request.</w:t>
      </w:r>
    </w:p>
    <w:p w:rsidR="00000000" w:rsidRDefault="000E1975">
      <w:r>
        <w:t>This</w:t>
      </w:r>
      <w:r>
        <w:rPr>
          <w:rFonts w:eastAsia="Calibri" w:cs="Calibri"/>
        </w:rPr>
        <w:t xml:space="preserve"> </w:t>
      </w:r>
      <w:r>
        <w:t>API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designed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used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new</w:t>
      </w:r>
      <w:r>
        <w:rPr>
          <w:rFonts w:eastAsia="Calibri" w:cs="Calibri"/>
        </w:rPr>
        <w:t xml:space="preserve"> </w:t>
      </w:r>
      <w:r>
        <w:t>Studio</w:t>
      </w:r>
      <w:r>
        <w:rPr>
          <w:rFonts w:eastAsia="Calibri" w:cs="Calibri"/>
        </w:rPr>
        <w:t xml:space="preserve"> </w:t>
      </w:r>
      <w:r>
        <w:t>browser</w:t>
      </w:r>
      <w:r>
        <w:rPr>
          <w:rFonts w:eastAsia="Calibri" w:cs="Calibri"/>
        </w:rPr>
        <w:t xml:space="preserve"> </w:t>
      </w:r>
      <w:r>
        <w:t>toolbar.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requestUid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</w:t>
            </w:r>
            <w:r>
              <w:rPr>
                <w:rFonts w:eastAsia="ABCDEE+Calibri" w:cs="ABCDEE+Calibri"/>
              </w:rPr>
              <w:t>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request</w:t>
            </w:r>
            <w:r>
              <w:rPr>
                <w:rFonts w:eastAsia="Calibri" w:cs="Calibri"/>
              </w:rPr>
              <w:t xml:space="preserve"> </w:t>
            </w:r>
            <w:r>
              <w:t>identifier,</w:t>
            </w:r>
            <w:r>
              <w:rPr>
                <w:rFonts w:eastAsia="Calibri" w:cs="Calibri"/>
              </w:rPr>
              <w:t xml:space="preserve"> </w:t>
            </w:r>
            <w:r>
              <w:t>obtained</w:t>
            </w:r>
            <w:r>
              <w:rPr>
                <w:rFonts w:eastAsia="Calibri" w:cs="Calibri"/>
              </w:rPr>
              <w:t xml:space="preserve"> </w:t>
            </w:r>
            <w:r>
              <w:t>from</w:t>
            </w:r>
            <w:r>
              <w:rPr>
                <w:rFonts w:eastAsia="Calibri" w:cs="Calibri"/>
              </w:rPr>
              <w:t xml:space="preserve"> </w:t>
            </w:r>
            <w:r>
              <w:t>response</w:t>
            </w:r>
            <w:r>
              <w:rPr>
                <w:rFonts w:eastAsia="Calibri" w:cs="Calibri"/>
              </w:rPr>
              <w:t xml:space="preserve"> </w:t>
            </w:r>
            <w:r>
              <w:t>cookie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lastRenderedPageBreak/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rPr>
          <w:rFonts w:ascii="Monospace" w:eastAsia="Monospace" w:hAnsi="Monospace" w:cs="Monospace"/>
        </w:rPr>
      </w:pPr>
      <w:r>
        <w:t>GE</w:t>
      </w:r>
      <w:r>
        <w:t>T</w:t>
      </w:r>
      <w:r>
        <w:rPr>
          <w:rFonts w:eastAsia="Calibri" w:cs="Calibri"/>
        </w:rPr>
        <w:t xml:space="preserve"> </w:t>
      </w:r>
      <w:r>
        <w:t>/ZendServerManager/Api/monitorGetRequestSummary?requestUid=</w:t>
      </w:r>
      <w:r>
        <w:rPr>
          <w:rFonts w:ascii="Monospace" w:eastAsia="Monospace" w:hAnsi="Monospace" w:cs="Monospace"/>
        </w:rPr>
        <w:t>3AFD7433445593C54177E2A6BA60933B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monitorGetRequestSummary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&lt;requestSummary&gt;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eastAsia="Times New Roman" w:cs="Courier New"/>
          <w:lang w:eastAsia="en-US"/>
        </w:rPr>
        <w:tab/>
      </w:r>
      <w:r>
        <w:rPr>
          <w:rFonts w:eastAsia="Times New Roman" w:cs="Courier New"/>
          <w:lang w:eastAsia="en-US"/>
        </w:rPr>
        <w:tab/>
      </w:r>
      <w:r>
        <w:rPr>
          <w:rFonts w:eastAsia="Times New Roman" w:cs="Courier New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&lt;eventsCount&gt;1&lt;/eventsCount&gt;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&lt;codeTracing&gt;</w:t>
      </w:r>
      <w:r>
        <w:rPr>
          <w:rFonts w:ascii="Courier New" w:eastAsia="Times New Roman" w:hAnsi="Courier New" w:cs="Courier New"/>
          <w:color w:val="3F7F7F"/>
          <w:lang w:eastAsia="en-US"/>
        </w:rPr>
        <w:t>5.7002.1&lt;/codeTracing&gt;</w:t>
      </w:r>
      <w:r>
        <w:rPr>
          <w:rFonts w:ascii="Courier New" w:eastAsia="Times New Roman" w:hAnsi="Courier New" w:cs="Courier New"/>
          <w:color w:val="3F7F7F"/>
          <w:lang w:eastAsia="en-US"/>
        </w:rPr>
        <w:br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&lt;type&gt;PHP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Error&lt;/type&gt;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&lt;description&gt;.....&lt;/description&gt;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&lt;superGlobals&gt;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&lt;get&gt;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&lt;name&gt;all&lt;/name&gt;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&lt;value&gt;.....&lt;/value&gt;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&lt;name&gt;php_warn&lt;/name&gt;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</w:t>
      </w:r>
      <w:r>
        <w:rPr>
          <w:rFonts w:ascii="Courier New" w:eastAsia="Times New Roman" w:hAnsi="Courier New" w:cs="Courier New"/>
          <w:color w:val="3F7F7F"/>
          <w:lang w:eastAsia="en-US"/>
        </w:rPr>
        <w:t>&gt;1&lt;/value&gt;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&lt;/get&gt;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&lt;post&gt;&lt;/post&gt;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&lt;cookie&gt;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&lt;name&gt;ZDEDebuggerPresent&lt;/name&gt;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&lt;value&gt;.....&lt;/value&gt;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&lt;/cookie&gt;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</w:t>
      </w:r>
      <w:r>
        <w:rPr>
          <w:rFonts w:ascii="Courier New" w:eastAsia="Times New Roman" w:hAnsi="Courier New" w:cs="Courier New"/>
          <w:color w:val="3F7F7F"/>
          <w:lang w:eastAsia="en-US"/>
        </w:rPr>
        <w:t>ession&gt;&lt;/session&gt;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Monospace" w:eastAsia="Monospace" w:hAnsi="Monospace" w:cs="Monospace"/>
          <w:color w:val="008080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Monospace" w:eastAsia="Monospace" w:hAnsi="Monospace" w:cs="Monospace"/>
          <w:color w:val="008080"/>
        </w:rPr>
        <w:t>&lt;</w:t>
      </w:r>
      <w:r>
        <w:rPr>
          <w:rFonts w:ascii="Monospace" w:eastAsia="Monospace" w:hAnsi="Monospace" w:cs="Monospace"/>
          <w:color w:val="3F7F7F"/>
        </w:rPr>
        <w:t>server</w:t>
      </w:r>
      <w:r>
        <w:rPr>
          <w:rFonts w:ascii="Monospace" w:eastAsia="Monospace" w:hAnsi="Monospace" w:cs="Monospace"/>
          <w:color w:val="008080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567"/>
        <w:rPr>
          <w:rFonts w:ascii="Monospace" w:eastAsia="Monospace" w:hAnsi="Monospace" w:cs="Monospace"/>
          <w:color w:val="008080"/>
        </w:rPr>
      </w:pP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Monospace" w:eastAsia="Monospace" w:hAnsi="Monospace" w:cs="Monospace"/>
          <w:color w:val="008080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color w:val="3C3C3C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&lt;name&gt;HTTP_USER_AGENT&lt;/name&gt;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&lt;value&gt;Wget/1.12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(linux-gnu)&lt;/value&gt;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&lt;name&gt;HTTP_ACCEPT&lt;/name&gt;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&lt;value&gt;*/*&lt;/value&gt;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lastRenderedPageBreak/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&lt;name&gt;REQUEST_TIME&lt;/name&gt;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</w:t>
      </w:r>
      <w:r>
        <w:rPr>
          <w:rFonts w:ascii="Courier New" w:eastAsia="Times New Roman" w:hAnsi="Courier New" w:cs="Courier New"/>
          <w:color w:val="3F7F7F"/>
          <w:lang w:eastAsia="en-US"/>
        </w:rPr>
        <w:t>e&gt;1315396868&lt;/value&gt;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969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&lt;/server&gt;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&lt;/superGlobals&gt;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&lt;debugUrl&gt;...&lt;/debugUrl&gt;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&lt;severity&gt;normal&lt;/severity&gt;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&lt;step&gt;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&lt;number&gt;0&lt;/number&gt;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&lt;object&gt;&lt;/object&gt;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&lt;class&gt;&lt;/class&gt;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&lt;function&gt;bt_gene</w:t>
      </w:r>
      <w:r>
        <w:rPr>
          <w:rFonts w:ascii="Courier New" w:eastAsia="Times New Roman" w:hAnsi="Courier New" w:cs="Courier New"/>
          <w:color w:val="3F7F7F"/>
          <w:lang w:eastAsia="en-US"/>
        </w:rPr>
        <w:t>rator&lt;/function&gt;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&lt;file&gt;/var/www/test.php&lt;/file&gt;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&lt;line&gt;293&lt;/line&gt;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&lt;/step&gt;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requestSummary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monitorDownloadTraceFile</w:t>
      </w:r>
      <w:r>
        <w:rPr>
          <w:rFonts w:eastAsia="Cambria"/>
        </w:rPr>
        <w:t xml:space="preserve"> </w:t>
      </w:r>
      <w:r>
        <w:t>(codetracingDownloadTraceFile)</w:t>
      </w:r>
    </w:p>
    <w:p w:rsidR="00000000" w:rsidRDefault="000E1975">
      <w:pPr>
        <w:pStyle w:val="Heading3"/>
      </w:pPr>
      <w:r>
        <w:t>M</w:t>
      </w:r>
      <w:r>
        <w:t>onitorStartDebug</w:t>
      </w:r>
      <w:r>
        <w:rPr>
          <w:rFonts w:eastAsia="Cambria"/>
        </w:rPr>
        <w:t xml:space="preserve"> </w:t>
      </w:r>
      <w:r>
        <w:t>(studioStartDebug)</w:t>
      </w:r>
    </w:p>
    <w:p w:rsidR="00000000" w:rsidRDefault="000E1975">
      <w:pPr>
        <w:pStyle w:val="Heading3"/>
      </w:pPr>
      <w:r>
        <w:t>monitorIssuesListByFilter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Retrieve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monitor</w:t>
      </w:r>
      <w:r>
        <w:rPr>
          <w:rFonts w:eastAsia="Calibri" w:cs="Calibri"/>
        </w:rPr>
        <w:t xml:space="preserve"> </w:t>
      </w:r>
      <w:r>
        <w:t>issues</w:t>
      </w:r>
      <w:r>
        <w:rPr>
          <w:rFonts w:eastAsia="Calibri" w:cs="Calibri"/>
        </w:rPr>
        <w:t xml:space="preserve"> </w:t>
      </w:r>
      <w:r>
        <w:t>according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set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filter</w:t>
      </w:r>
      <w:r>
        <w:rPr>
          <w:rFonts w:eastAsia="Calibri" w:cs="Calibri"/>
        </w:rPr>
        <w:t xml:space="preserve"> </w:t>
      </w:r>
      <w:r>
        <w:t>options.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WebAPI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also</w:t>
      </w:r>
      <w:r>
        <w:rPr>
          <w:rFonts w:eastAsia="Calibri" w:cs="Calibri"/>
        </w:rPr>
        <w:t xml:space="preserve"> </w:t>
      </w:r>
      <w:r>
        <w:t>accept</w:t>
      </w:r>
      <w:r>
        <w:rPr>
          <w:rFonts w:eastAsia="Calibri" w:cs="Calibri"/>
        </w:rPr>
        <w:t xml:space="preserve"> </w:t>
      </w:r>
      <w:r>
        <w:t>ordering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paging</w:t>
      </w:r>
      <w:r>
        <w:rPr>
          <w:rFonts w:eastAsia="Calibri" w:cs="Calibri"/>
        </w:rPr>
        <w:t xml:space="preserve"> </w:t>
      </w:r>
      <w:r>
        <w:t>limits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</w:t>
      </w:r>
      <w:r>
        <w:rPr>
          <w:b/>
        </w:rPr>
        <w:t>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pStyle w:val="Heading3"/>
      </w:pPr>
      <w:r>
        <w:t>monitorIssuesListByPredefinedFilter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Retrieve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monitor</w:t>
      </w:r>
      <w:r>
        <w:rPr>
          <w:rFonts w:eastAsia="Calibri" w:cs="Calibri"/>
        </w:rPr>
        <w:t xml:space="preserve"> </w:t>
      </w:r>
      <w:r>
        <w:t>issues</w:t>
      </w:r>
      <w:r>
        <w:rPr>
          <w:rFonts w:eastAsia="Calibri" w:cs="Calibri"/>
        </w:rPr>
        <w:t xml:space="preserve"> </w:t>
      </w:r>
      <w:r>
        <w:t>according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preset</w:t>
      </w:r>
      <w:r>
        <w:rPr>
          <w:rFonts w:eastAsia="Calibri" w:cs="Calibri"/>
        </w:rPr>
        <w:t xml:space="preserve"> </w:t>
      </w:r>
      <w:r>
        <w:t>filter</w:t>
      </w:r>
      <w:r>
        <w:rPr>
          <w:rFonts w:eastAsia="Calibri" w:cs="Calibri"/>
        </w:rPr>
        <w:t xml:space="preserve"> </w:t>
      </w:r>
      <w:r>
        <w:t>identifier.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filter</w:t>
      </w:r>
      <w:r>
        <w:rPr>
          <w:rFonts w:eastAsia="Calibri" w:cs="Calibri"/>
        </w:rPr>
        <w:t xml:space="preserve"> </w:t>
      </w:r>
      <w:r>
        <w:t>identifier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shared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UI's</w:t>
      </w:r>
      <w:r>
        <w:rPr>
          <w:rFonts w:eastAsia="Calibri" w:cs="Calibri"/>
        </w:rPr>
        <w:t xml:space="preserve"> </w:t>
      </w:r>
      <w:r>
        <w:t>predefined</w:t>
      </w:r>
      <w:r>
        <w:rPr>
          <w:rFonts w:eastAsia="Calibri" w:cs="Calibri"/>
        </w:rPr>
        <w:t xml:space="preserve"> </w:t>
      </w:r>
      <w:r>
        <w:t>filters.</w:t>
      </w:r>
      <w:r>
        <w:rPr>
          <w:rFonts w:eastAsia="Calibri" w:cs="Calibri"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WebAPI</w:t>
      </w:r>
      <w:r>
        <w:rPr>
          <w:rFonts w:eastAsia="Calibri" w:cs="Calibri"/>
        </w:rPr>
        <w:t xml:space="preserve"> </w:t>
      </w:r>
      <w:r>
        <w:t>method</w:t>
      </w:r>
      <w:r>
        <w:rPr>
          <w:rFonts w:eastAsia="Calibri" w:cs="Calibri"/>
        </w:rPr>
        <w:t xml:space="preserve"> </w:t>
      </w:r>
      <w:r>
        <w:t>may</w:t>
      </w:r>
      <w:r>
        <w:rPr>
          <w:rFonts w:eastAsia="Calibri" w:cs="Calibri"/>
        </w:rPr>
        <w:t xml:space="preserve"> </w:t>
      </w:r>
      <w:r>
        <w:t>a</w:t>
      </w:r>
      <w:r>
        <w:t>lso</w:t>
      </w:r>
      <w:r>
        <w:rPr>
          <w:rFonts w:eastAsia="Calibri" w:cs="Calibri"/>
        </w:rPr>
        <w:t xml:space="preserve"> </w:t>
      </w:r>
      <w:r>
        <w:t>accept</w:t>
      </w:r>
      <w:r>
        <w:rPr>
          <w:rFonts w:eastAsia="Calibri" w:cs="Calibri"/>
        </w:rPr>
        <w:t xml:space="preserve"> </w:t>
      </w:r>
      <w:r>
        <w:t>ordering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paging</w:t>
      </w:r>
      <w:r>
        <w:rPr>
          <w:rFonts w:eastAsia="Calibri" w:cs="Calibri"/>
        </w:rPr>
        <w:t xml:space="preserve"> </w:t>
      </w:r>
      <w:r>
        <w:t>limits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general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event-groups</w:t>
      </w:r>
      <w:r>
        <w:rPr>
          <w:rFonts w:eastAsia="Calibri" w:cs="Calibri"/>
        </w:rPr>
        <w:t xml:space="preserve"> </w:t>
      </w:r>
      <w:r>
        <w:t>identifiers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90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filterId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predefined</w:t>
            </w:r>
            <w:r>
              <w:rPr>
                <w:rFonts w:eastAsia="Calibri" w:cs="Calibri"/>
              </w:rPr>
              <w:t xml:space="preserve"> </w:t>
            </w:r>
            <w:r>
              <w:t>filter's</w:t>
            </w:r>
            <w:r>
              <w:rPr>
                <w:rFonts w:eastAsia="Calibri" w:cs="Calibri"/>
              </w:rPr>
              <w:t xml:space="preserve"> </w:t>
            </w:r>
            <w:r>
              <w:t>id.</w:t>
            </w:r>
            <w:r>
              <w:rPr>
                <w:rFonts w:eastAsia="Calibri" w:cs="Calibri"/>
              </w:rPr>
              <w:t xml:space="preserve"> </w:t>
            </w:r>
            <w:r>
              <w:t>Can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filter's</w:t>
            </w:r>
            <w:r>
              <w:rPr>
                <w:rFonts w:eastAsia="Calibri" w:cs="Calibri"/>
              </w:rPr>
              <w:t xml:space="preserve"> “</w:t>
            </w:r>
            <w:r>
              <w:t>name</w:t>
            </w:r>
            <w:r>
              <w:rPr>
                <w:rFonts w:eastAsia="Calibri" w:cs="Calibri"/>
              </w:rPr>
              <w:t xml:space="preserve">”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actual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  <w:r>
              <w:rPr>
                <w:rFonts w:eastAsia="Calibri" w:cs="Calibri"/>
              </w:rPr>
              <w:t xml:space="preserve"> </w:t>
            </w:r>
            <w:r>
              <w:t>randomly</w:t>
            </w:r>
            <w:r>
              <w:rPr>
                <w:rFonts w:eastAsia="Calibri" w:cs="Calibri"/>
              </w:rPr>
              <w:t xml:space="preserve"> </w:t>
            </w:r>
            <w:r>
              <w:t>created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system.</w:t>
            </w:r>
            <w:r>
              <w:rPr>
                <w:rFonts w:eastAsia="Calibri" w:cs="Calibri"/>
              </w:rPr>
              <w:t xml:space="preserve"> </w:t>
            </w:r>
            <w:r>
              <w:t>This</w:t>
            </w:r>
            <w:r>
              <w:rPr>
                <w:rFonts w:eastAsia="Calibri" w:cs="Calibri"/>
              </w:rPr>
              <w:t xml:space="preserve"> </w:t>
            </w:r>
            <w:r>
              <w:t>parameter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case-sensitive</w:t>
            </w:r>
          </w:p>
        </w:tc>
      </w:tr>
      <w:tr w:rsidR="00000000">
        <w:tc>
          <w:tcPr>
            <w:tcW w:w="163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limit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rows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retrieve.</w:t>
            </w:r>
            <w:r>
              <w:rPr>
                <w:rFonts w:eastAsia="Calibri" w:cs="Calibri"/>
              </w:rPr>
              <w:t xml:space="preserve"> </w:t>
            </w:r>
            <w:r>
              <w:t>Default</w:t>
            </w:r>
            <w:r>
              <w:rPr>
                <w:rFonts w:eastAsia="Calibri" w:cs="Calibri"/>
              </w:rPr>
              <w:t xml:space="preserve"> </w:t>
            </w:r>
            <w:r>
              <w:t>lists</w:t>
            </w:r>
            <w:r>
              <w:rPr>
                <w:rFonts w:eastAsia="Calibri" w:cs="Calibri"/>
              </w:rPr>
              <w:t xml:space="preserve"> </w:t>
            </w:r>
            <w:r>
              <w:t>all</w:t>
            </w:r>
            <w:r>
              <w:rPr>
                <w:rFonts w:eastAsia="Calibri" w:cs="Calibri"/>
              </w:rPr>
              <w:t xml:space="preserve"> </w:t>
            </w:r>
            <w:r>
              <w:t>events</w:t>
            </w:r>
            <w:r>
              <w:rPr>
                <w:rFonts w:eastAsia="Calibri" w:cs="Calibri"/>
              </w:rPr>
              <w:t xml:space="preserve"> </w:t>
            </w:r>
            <w:r>
              <w:t>up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an</w:t>
            </w:r>
            <w:r>
              <w:rPr>
                <w:rFonts w:eastAsia="Calibri" w:cs="Calibri"/>
              </w:rPr>
              <w:t xml:space="preserve"> </w:t>
            </w:r>
            <w:r>
              <w:lastRenderedPageBreak/>
              <w:t>arbitrary</w:t>
            </w:r>
            <w:r>
              <w:rPr>
                <w:rFonts w:eastAsia="Calibri" w:cs="Calibri"/>
              </w:rPr>
              <w:t xml:space="preserve"> </w:t>
            </w:r>
            <w:r>
              <w:t>limit</w:t>
            </w:r>
            <w:r>
              <w:rPr>
                <w:rFonts w:eastAsia="Calibri" w:cs="Calibri"/>
              </w:rPr>
              <w:t xml:space="preserve">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system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lastRenderedPageBreak/>
              <w:t>offset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paging</w:t>
            </w:r>
            <w:r>
              <w:rPr>
                <w:rFonts w:eastAsia="Calibri" w:cs="Calibri"/>
              </w:rPr>
              <w:t xml:space="preserve"> </w:t>
            </w:r>
            <w:r>
              <w:t>offset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begin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issues</w:t>
            </w:r>
            <w:r>
              <w:rPr>
                <w:rFonts w:eastAsia="Calibri" w:cs="Calibri"/>
              </w:rPr>
              <w:t xml:space="preserve"> </w:t>
            </w:r>
            <w:r>
              <w:t>list</w:t>
            </w:r>
            <w:r>
              <w:rPr>
                <w:rFonts w:eastAsia="Calibri" w:cs="Calibri"/>
              </w:rPr>
              <w:t xml:space="preserve"> </w:t>
            </w:r>
            <w:r>
              <w:t>from.</w:t>
            </w:r>
            <w:r>
              <w:rPr>
                <w:rFonts w:eastAsia="Calibri" w:cs="Calibri"/>
              </w:rPr>
              <w:t xml:space="preserve"> </w:t>
            </w:r>
            <w:r>
              <w:t>Default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0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order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Column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  <w:r>
              <w:rPr>
                <w:rFonts w:eastAsia="Calibri" w:cs="Calibri"/>
              </w:rPr>
              <w:t xml:space="preserve"> </w:t>
            </w:r>
            <w:r>
              <w:t>for</w:t>
            </w:r>
            <w:r>
              <w:rPr>
                <w:rFonts w:eastAsia="Calibri" w:cs="Calibri"/>
              </w:rPr>
              <w:t xml:space="preserve"> </w:t>
            </w:r>
            <w:r>
              <w:t>sorting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result</w:t>
            </w:r>
            <w:r>
              <w:rPr>
                <w:rFonts w:eastAsia="Calibri" w:cs="Calibri"/>
              </w:rPr>
              <w:t xml:space="preserve">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(id,</w:t>
            </w:r>
            <w:r>
              <w:rPr>
                <w:rFonts w:eastAsia="Calibri" w:cs="Calibri"/>
              </w:rPr>
              <w:t xml:space="preserve"> </w:t>
            </w:r>
            <w:r>
              <w:t>repeats,</w:t>
            </w:r>
            <w:r>
              <w:rPr>
                <w:rFonts w:eastAsia="Calibri" w:cs="Calibri"/>
              </w:rPr>
              <w:t xml:space="preserve"> </w:t>
            </w:r>
            <w:r>
              <w:t>date,</w:t>
            </w:r>
            <w:r>
              <w:rPr>
                <w:rFonts w:eastAsia="Calibri" w:cs="Calibri"/>
              </w:rPr>
              <w:t xml:space="preserve"> </w:t>
            </w:r>
            <w:r>
              <w:t>eventType,</w:t>
            </w:r>
            <w:r>
              <w:rPr>
                <w:rFonts w:eastAsia="Calibri" w:cs="Calibri"/>
              </w:rPr>
              <w:t xml:space="preserve"> </w:t>
            </w:r>
            <w:r>
              <w:t>fullUrl,</w:t>
            </w:r>
            <w:r>
              <w:rPr>
                <w:rFonts w:eastAsia="Calibri" w:cs="Calibri"/>
              </w:rPr>
              <w:t xml:space="preserve"> </w:t>
            </w:r>
            <w:r>
              <w:t>severity,</w:t>
            </w:r>
            <w:r>
              <w:rPr>
                <w:rFonts w:eastAsia="Calibri" w:cs="Calibri"/>
              </w:rPr>
              <w:t xml:space="preserve"> </w:t>
            </w:r>
            <w:r>
              <w:t>status).</w:t>
            </w:r>
            <w:r>
              <w:rPr>
                <w:rFonts w:eastAsia="Calibri" w:cs="Calibri"/>
              </w:rPr>
              <w:t xml:space="preserve"> </w:t>
            </w:r>
            <w:r>
              <w:t>Defaul</w:t>
            </w:r>
            <w:r>
              <w:t>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date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direction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Sorting</w:t>
            </w:r>
            <w:r>
              <w:rPr>
                <w:rFonts w:eastAsia="Calibri" w:cs="Calibri"/>
              </w:rPr>
              <w:t xml:space="preserve"> </w:t>
            </w:r>
            <w:r>
              <w:t>direction:</w:t>
            </w:r>
            <w:r>
              <w:rPr>
                <w:rFonts w:eastAsia="Calibri" w:cs="Calibri"/>
              </w:rPr>
              <w:t xml:space="preserve"> </w:t>
            </w:r>
            <w:r>
              <w:t>Ascending</w:t>
            </w:r>
            <w:r>
              <w:rPr>
                <w:rFonts w:eastAsia="Calibri" w:cs="Calibri"/>
              </w:rPr>
              <w:t xml:space="preserve">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Descending.</w:t>
            </w:r>
            <w:r>
              <w:rPr>
                <w:rFonts w:eastAsia="Calibri" w:cs="Calibri"/>
              </w:rPr>
              <w:t xml:space="preserve"> </w:t>
            </w:r>
            <w:r>
              <w:t>Default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Descending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</w:t>
            </w:r>
            <w:r>
              <w:rPr>
                <w:rFonts w:eastAsia="Times New Roman" w:cs="Times New Roman"/>
                <w:lang w:eastAsia="ar-SA" w:bidi="ar-SA"/>
              </w:rPr>
              <w:t>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noSuchFilterId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filter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/ZendServerManager/Api/monitorIssuesListByPredefinedFilter?filterId=1&amp;limit=20&amp;offset=0&amp;order=</w:t>
      </w:r>
      <w:r>
        <w:t>lastOccurance</w:t>
      </w:r>
      <w:r>
        <w:t>&amp;direction=DESC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</w:t>
      </w:r>
      <w:r>
        <w:t>d</w:t>
      </w:r>
    </w:p>
    <w:p w:rsidR="00000000" w:rsidRDefault="000E1975">
      <w:pPr>
        <w:pStyle w:val="CodeBlock"/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monitorIssuesListByPredefinedFilter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&lt;issues&gt;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&lt;id&gt;</w:t>
      </w:r>
      <w:r>
        <w:rPr>
          <w:rFonts w:ascii="Courier New" w:eastAsia="Times New Roman" w:hAnsi="Courier New" w:cs="Courier New"/>
          <w:color w:val="000000"/>
          <w:lang w:eastAsia="en-US"/>
        </w:rPr>
        <w:t>11</w:t>
      </w:r>
      <w:r>
        <w:rPr>
          <w:rFonts w:ascii="Courier New" w:eastAsia="Times New Roman" w:hAnsi="Courier New" w:cs="Courier New"/>
          <w:color w:val="3F7F7F"/>
          <w:lang w:eastAsia="en-US"/>
        </w:rPr>
        <w:t>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&lt;rule&gt;</w:t>
      </w:r>
      <w:r>
        <w:rPr>
          <w:rFonts w:ascii="Courier New" w:eastAsia="Times New Roman" w:hAnsi="Courier New" w:cs="Courier New"/>
          <w:color w:val="000000"/>
          <w:lang w:eastAsia="en-US"/>
        </w:rPr>
        <w:t>PHP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Error</w:t>
      </w:r>
      <w:r>
        <w:rPr>
          <w:rFonts w:ascii="Courier New" w:eastAsia="Times New Roman" w:hAnsi="Courier New" w:cs="Courier New"/>
          <w:color w:val="3F7F7F"/>
          <w:lang w:eastAsia="en-US"/>
        </w:rPr>
        <w:t>&lt;/rule&gt;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&lt;lastOccurance&gt;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&lt;/lastOccurance&gt;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&lt;severity&gt;</w:t>
      </w:r>
      <w:r>
        <w:rPr>
          <w:rFonts w:ascii="Courier New" w:eastAsia="Times New Roman" w:hAnsi="Courier New" w:cs="Courier New"/>
          <w:color w:val="000000"/>
          <w:lang w:eastAsia="en-US"/>
        </w:rPr>
        <w:t>Warning</w:t>
      </w:r>
      <w:r>
        <w:rPr>
          <w:rFonts w:ascii="Courier New" w:eastAsia="Times New Roman" w:hAnsi="Courier New" w:cs="Courier New"/>
          <w:color w:val="3F7F7F"/>
          <w:lang w:eastAsia="en-US"/>
        </w:rPr>
        <w:t>&lt;/severity&gt;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&lt;status&gt;</w:t>
      </w:r>
      <w:r>
        <w:rPr>
          <w:rFonts w:ascii="Courier New" w:eastAsia="Times New Roman" w:hAnsi="Courier New" w:cs="Courier New"/>
          <w:color w:val="000000"/>
          <w:lang w:eastAsia="en-US"/>
        </w:rPr>
        <w:t>Open</w:t>
      </w:r>
      <w:r>
        <w:rPr>
          <w:rFonts w:ascii="Courier New" w:eastAsia="Times New Roman" w:hAnsi="Courier New" w:cs="Courier New"/>
          <w:color w:val="3F7F7F"/>
          <w:lang w:eastAsia="en-US"/>
        </w:rPr>
        <w:t>&lt;/status&gt;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&lt;generalDetails&gt;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&lt;url&gt;</w:t>
      </w:r>
      <w:r>
        <w:rPr>
          <w:rFonts w:ascii="Courier New" w:eastAsia="Times New Roman" w:hAnsi="Courier New" w:cs="Courier New"/>
          <w:color w:val="000000"/>
          <w:lang w:eastAsia="en-US"/>
        </w:rPr>
        <w:t>http://localhost/</w:t>
      </w:r>
      <w:r>
        <w:rPr>
          <w:rFonts w:ascii="Courier New" w:eastAsia="Times New Roman" w:hAnsi="Courier New" w:cs="Courier New"/>
          <w:color w:val="000000"/>
          <w:lang w:eastAsia="en-US"/>
        </w:rPr>
        <w:t>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&lt;sourceFile&gt;</w:t>
      </w:r>
      <w:r>
        <w:rPr>
          <w:rFonts w:ascii="Courier New" w:eastAsia="Times New Roman" w:hAnsi="Courier New" w:cs="Courier New"/>
          <w:color w:val="000000"/>
          <w:lang w:eastAsia="en-US"/>
        </w:rPr>
        <w:t>/var/www/test.php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&lt;/sourceFile&gt;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&lt;sourceLine&gt;</w:t>
      </w:r>
      <w:r>
        <w:rPr>
          <w:rFonts w:ascii="Courier New" w:eastAsia="Times New Roman" w:hAnsi="Courier New" w:cs="Courier New"/>
          <w:color w:val="000000"/>
          <w:lang w:eastAsia="en-US"/>
        </w:rPr>
        <w:t>302</w:t>
      </w:r>
      <w:r>
        <w:rPr>
          <w:rFonts w:ascii="Courier New" w:eastAsia="Times New Roman" w:hAnsi="Courier New" w:cs="Courier New"/>
          <w:color w:val="3F7F7F"/>
          <w:lang w:eastAsia="en-US"/>
        </w:rPr>
        <w:t>&lt;/sourceLine&gt;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&lt;function&gt;</w:t>
      </w:r>
      <w:r>
        <w:rPr>
          <w:rFonts w:ascii="Courier New" w:eastAsia="Times New Roman" w:hAnsi="Courier New" w:cs="Courier New"/>
          <w:color w:val="000000"/>
          <w:lang w:eastAsia="en-US"/>
        </w:rPr>
        <w:t>fopen</w:t>
      </w:r>
      <w:r>
        <w:rPr>
          <w:rFonts w:ascii="Courier New" w:eastAsia="Times New Roman" w:hAnsi="Courier New" w:cs="Courier New"/>
          <w:color w:val="3F7F7F"/>
          <w:lang w:eastAsia="en-US"/>
        </w:rPr>
        <w:t>&lt;/function&gt;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&lt;aggregationHint&gt;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&lt;/aggregationHint&gt;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&lt;errorString&gt;</w:t>
      </w:r>
      <w:r>
        <w:rPr>
          <w:rFonts w:ascii="Courier New" w:eastAsia="Times New Roman" w:hAnsi="Courier New" w:cs="Courier New"/>
          <w:color w:val="000000"/>
          <w:lang w:eastAsia="en-US"/>
        </w:rPr>
        <w:t>Permission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Denied</w:t>
      </w:r>
      <w:r>
        <w:rPr>
          <w:rFonts w:ascii="Courier New" w:eastAsia="Times New Roman" w:hAnsi="Courier New" w:cs="Courier New"/>
          <w:color w:val="3F7F7F"/>
          <w:lang w:eastAsia="en-US"/>
        </w:rPr>
        <w:t>&lt;/errorString&gt;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&lt;errorType&gt;</w:t>
      </w:r>
      <w:r>
        <w:rPr>
          <w:rFonts w:ascii="Courier New" w:eastAsia="Times New Roman" w:hAnsi="Courier New" w:cs="Courier New"/>
          <w:color w:val="000000"/>
          <w:lang w:eastAsia="en-US"/>
        </w:rPr>
        <w:t>E_WARNIN</w:t>
      </w:r>
      <w:r>
        <w:rPr>
          <w:rFonts w:ascii="Courier New" w:eastAsia="Times New Roman" w:hAnsi="Courier New" w:cs="Courier New"/>
          <w:color w:val="000000"/>
          <w:lang w:eastAsia="en-US"/>
        </w:rPr>
        <w:t>G</w:t>
      </w:r>
      <w:r>
        <w:rPr>
          <w:rFonts w:ascii="Courier New" w:eastAsia="Times New Roman" w:hAnsi="Courier New" w:cs="Courier New"/>
          <w:color w:val="3F7F7F"/>
          <w:lang w:eastAsia="en-US"/>
        </w:rPr>
        <w:t>&lt;/errorType&gt;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&lt;/generalDetails&gt;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&lt;/issues&gt;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monitorGetIssueDetails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Retrieve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according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issueId</w:t>
      </w:r>
      <w:r>
        <w:rPr>
          <w:rFonts w:eastAsia="Calibri" w:cs="Calibri"/>
        </w:rPr>
        <w:t xml:space="preserve"> </w:t>
      </w:r>
      <w:r>
        <w:t>passed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parameter.</w:t>
      </w:r>
      <w:r>
        <w:rPr>
          <w:rFonts w:eastAsia="Calibri" w:cs="Calibri"/>
        </w:rPr>
        <w:t xml:space="preserve"> </w:t>
      </w:r>
      <w:r>
        <w:t>Additional</w:t>
      </w:r>
      <w:r>
        <w:rPr>
          <w:rFonts w:eastAsia="Calibri" w:cs="Calibri"/>
        </w:rPr>
        <w:t xml:space="preserve"> </w:t>
      </w:r>
      <w:r>
        <w:t>information</w:t>
      </w:r>
      <w:r>
        <w:rPr>
          <w:rFonts w:eastAsia="Calibri" w:cs="Calibri"/>
        </w:rPr>
        <w:t xml:space="preserve"> </w:t>
      </w:r>
      <w:r>
        <w:t>about</w:t>
      </w:r>
      <w:r>
        <w:rPr>
          <w:rFonts w:eastAsia="Calibri" w:cs="Calibri"/>
        </w:rPr>
        <w:t xml:space="preserve"> </w:t>
      </w:r>
      <w:r>
        <w:t>event</w:t>
      </w:r>
      <w:r>
        <w:rPr>
          <w:rFonts w:eastAsia="Calibri" w:cs="Calibri"/>
        </w:rPr>
        <w:t xml:space="preserve"> </w:t>
      </w:r>
      <w:r>
        <w:t>groups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also</w:t>
      </w:r>
      <w:r>
        <w:rPr>
          <w:rFonts w:eastAsia="Calibri" w:cs="Calibri"/>
        </w:rPr>
        <w:t xml:space="preserve"> </w:t>
      </w:r>
      <w:r>
        <w:t>displayed</w:t>
      </w:r>
    </w:p>
    <w:p w:rsidR="00000000" w:rsidRDefault="000E1975">
      <w:r>
        <w:lastRenderedPageBreak/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general</w:t>
      </w:r>
      <w:r>
        <w:rPr>
          <w:rFonts w:eastAsia="Calibri" w:cs="Calibri"/>
        </w:rPr>
        <w:t xml:space="preserve"> </w:t>
      </w:r>
      <w:r>
        <w:t>details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event-groups</w:t>
      </w:r>
      <w:r>
        <w:rPr>
          <w:rFonts w:eastAsia="Calibri" w:cs="Calibri"/>
        </w:rPr>
        <w:t xml:space="preserve"> </w:t>
      </w:r>
      <w:r>
        <w:t>identifiers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issue</w:t>
            </w:r>
            <w:r>
              <w:rPr>
                <w:rFonts w:eastAsia="ABCDEE+Calibri" w:cs="ABCDEE+Calibri"/>
              </w:rPr>
              <w:t>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predefined</w:t>
            </w:r>
            <w:r>
              <w:rPr>
                <w:rFonts w:eastAsia="Calibri" w:cs="Calibri"/>
              </w:rPr>
              <w:t xml:space="preserve"> </w:t>
            </w:r>
            <w:r>
              <w:t>filter's</w:t>
            </w:r>
            <w:r>
              <w:rPr>
                <w:rFonts w:eastAsia="Calibri" w:cs="Calibri"/>
              </w:rPr>
              <w:t xml:space="preserve"> </w:t>
            </w:r>
            <w:r>
              <w:t>id.</w:t>
            </w:r>
            <w:r>
              <w:rPr>
                <w:rFonts w:eastAsia="Calibri" w:cs="Calibri"/>
              </w:rPr>
              <w:t xml:space="preserve"> </w:t>
            </w:r>
            <w:r>
              <w:t>Can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filter's</w:t>
            </w:r>
            <w:r>
              <w:rPr>
                <w:rFonts w:eastAsia="Calibri" w:cs="Calibri"/>
              </w:rPr>
              <w:t xml:space="preserve"> “</w:t>
            </w:r>
            <w:r>
              <w:t>name</w:t>
            </w:r>
            <w:r>
              <w:rPr>
                <w:rFonts w:eastAsia="Calibri" w:cs="Calibri"/>
              </w:rPr>
              <w:t xml:space="preserve">”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actual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  <w:r>
              <w:rPr>
                <w:rFonts w:eastAsia="Calibri" w:cs="Calibri"/>
              </w:rPr>
              <w:t xml:space="preserve"> </w:t>
            </w:r>
            <w:r>
              <w:t>randomly</w:t>
            </w:r>
            <w:r>
              <w:rPr>
                <w:rFonts w:eastAsia="Calibri" w:cs="Calibri"/>
              </w:rPr>
              <w:t xml:space="preserve"> </w:t>
            </w:r>
            <w:r>
              <w:t>created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system.</w:t>
            </w:r>
            <w:r>
              <w:rPr>
                <w:rFonts w:eastAsia="Calibri" w:cs="Calibri"/>
              </w:rPr>
              <w:t xml:space="preserve"> </w:t>
            </w:r>
            <w:r>
              <w:t>This</w:t>
            </w:r>
            <w:r>
              <w:rPr>
                <w:rFonts w:eastAsia="Calibri" w:cs="Calibri"/>
              </w:rPr>
              <w:t xml:space="preserve"> </w:t>
            </w:r>
            <w:r>
              <w:t>parameter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case-sensitive</w:t>
            </w:r>
          </w:p>
        </w:tc>
      </w:tr>
    </w:tbl>
    <w:p w:rsidR="00000000" w:rsidRDefault="000E1975"/>
    <w:p w:rsidR="00000000" w:rsidRDefault="000E1975"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Po</w:t>
      </w:r>
      <w:r>
        <w:rPr>
          <w:b/>
        </w:rPr>
        <w:t>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485" w:type="dxa"/>
        <w:tblLayout w:type="fixed"/>
        <w:tblLook w:val="0000"/>
      </w:tblPr>
      <w:tblGrid>
        <w:gridCol w:w="1116"/>
        <w:gridCol w:w="2415"/>
        <w:gridCol w:w="5344"/>
      </w:tblGrid>
      <w:tr w:rsidR="00000000">
        <w:tc>
          <w:tcPr>
            <w:tcW w:w="1116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HTTP</w:t>
            </w:r>
            <w:r>
              <w:rPr>
                <w:rFonts w:eastAsia="Calibri" w:cs="Calibri"/>
              </w:rPr>
              <w:t xml:space="preserve"> </w:t>
            </w:r>
            <w:r>
              <w:t>Code</w:t>
            </w:r>
          </w:p>
        </w:tc>
        <w:tc>
          <w:tcPr>
            <w:tcW w:w="2415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Error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Code</w:t>
            </w:r>
          </w:p>
        </w:tc>
        <w:tc>
          <w:tcPr>
            <w:tcW w:w="5344" w:type="dxa"/>
            <w:shd w:val="clear" w:color="auto" w:fill="E6E6E6"/>
          </w:tcPr>
          <w:p w:rsidR="00000000" w:rsidRDefault="000E1975">
            <w:pPr>
              <w:pStyle w:val="TableHeading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Description</w:t>
            </w:r>
          </w:p>
        </w:tc>
      </w:tr>
      <w:tr w:rsidR="00000000">
        <w:tc>
          <w:tcPr>
            <w:tcW w:w="1116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Times New Roman" w:cs="Times New Roman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404</w:t>
            </w:r>
          </w:p>
        </w:tc>
        <w:tc>
          <w:tcPr>
            <w:tcW w:w="2415" w:type="dxa"/>
            <w:shd w:val="clear" w:color="auto" w:fill="auto"/>
          </w:tcPr>
          <w:p w:rsidR="00000000" w:rsidRDefault="000E1975">
            <w:pPr>
              <w:snapToGrid w:val="0"/>
            </w:pPr>
            <w:r>
              <w:t>noSuchIssue</w:t>
            </w:r>
          </w:p>
        </w:tc>
        <w:tc>
          <w:tcPr>
            <w:tcW w:w="5344" w:type="dxa"/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Calibri" w:cs="Calibri"/>
                <w:lang w:eastAsia="ar-SA" w:bidi="ar-SA"/>
              </w:rPr>
            </w:pPr>
            <w:r>
              <w:rPr>
                <w:rFonts w:eastAsia="Times New Roman" w:cs="Times New Roman"/>
                <w:lang w:eastAsia="ar-SA" w:bidi="ar-SA"/>
              </w:rPr>
              <w:t>The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requested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issue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does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not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  <w:r>
              <w:rPr>
                <w:lang w:eastAsia="ar-SA" w:bidi="ar-SA"/>
              </w:rPr>
              <w:t>exist</w:t>
            </w:r>
            <w:r>
              <w:rPr>
                <w:rFonts w:eastAsia="Calibri" w:cs="Calibri"/>
                <w:lang w:eastAsia="ar-SA" w:bidi="ar-SA"/>
              </w:rPr>
              <w:t xml:space="preserve"> </w:t>
            </w:r>
          </w:p>
        </w:tc>
      </w:tr>
    </w:tbl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/ZendServerManager/Api/monitorIssueDetails?issueId=1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monitorIssueDetails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&lt;issueDetai</w:t>
      </w:r>
      <w:r>
        <w:rPr>
          <w:rFonts w:ascii="Courier New" w:eastAsia="Times New Roman" w:hAnsi="Courier New" w:cs="Courier New"/>
          <w:color w:val="3F7F7F"/>
          <w:lang w:eastAsia="en-US"/>
        </w:rPr>
        <w:t>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&lt;id&gt;</w:t>
      </w:r>
      <w:r>
        <w:rPr>
          <w:rFonts w:ascii="Courier New" w:eastAsia="Times New Roman" w:hAnsi="Courier New" w:cs="Courier New"/>
          <w:color w:val="000000"/>
          <w:lang w:eastAsia="en-US"/>
        </w:rPr>
        <w:t>11</w:t>
      </w:r>
      <w:r>
        <w:rPr>
          <w:rFonts w:ascii="Courier New" w:eastAsia="Times New Roman" w:hAnsi="Courier New" w:cs="Courier New"/>
          <w:color w:val="3F7F7F"/>
          <w:lang w:eastAsia="en-US"/>
        </w:rPr>
        <w:t>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&lt;rule&gt;</w:t>
      </w:r>
      <w:r>
        <w:rPr>
          <w:rFonts w:ascii="Courier New" w:eastAsia="Times New Roman" w:hAnsi="Courier New" w:cs="Courier New"/>
          <w:color w:val="000000"/>
          <w:lang w:eastAsia="en-US"/>
        </w:rPr>
        <w:t>PHP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Error</w:t>
      </w:r>
      <w:r>
        <w:rPr>
          <w:rFonts w:ascii="Courier New" w:eastAsia="Times New Roman" w:hAnsi="Courier New" w:cs="Courier New"/>
          <w:color w:val="3F7F7F"/>
          <w:lang w:eastAsia="en-US"/>
        </w:rPr>
        <w:t>&lt;/rule&gt;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&lt;lastOccurance&gt;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&lt;/lastOccurance&gt;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&lt;severity&gt;</w:t>
      </w:r>
      <w:r>
        <w:rPr>
          <w:rFonts w:ascii="Courier New" w:eastAsia="Times New Roman" w:hAnsi="Courier New" w:cs="Courier New"/>
          <w:color w:val="000000"/>
          <w:lang w:eastAsia="en-US"/>
        </w:rPr>
        <w:t>Warning</w:t>
      </w:r>
      <w:r>
        <w:rPr>
          <w:rFonts w:ascii="Courier New" w:eastAsia="Times New Roman" w:hAnsi="Courier New" w:cs="Courier New"/>
          <w:color w:val="3F7F7F"/>
          <w:lang w:eastAsia="en-US"/>
        </w:rPr>
        <w:t>&lt;/severity&gt;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&lt;status&gt;</w:t>
      </w:r>
      <w:r>
        <w:rPr>
          <w:rFonts w:ascii="Courier New" w:eastAsia="Times New Roman" w:hAnsi="Courier New" w:cs="Courier New"/>
          <w:color w:val="000000"/>
          <w:lang w:eastAsia="en-US"/>
        </w:rPr>
        <w:t>Open</w:t>
      </w:r>
      <w:r>
        <w:rPr>
          <w:rFonts w:ascii="Courier New" w:eastAsia="Times New Roman" w:hAnsi="Courier New" w:cs="Courier New"/>
          <w:color w:val="3F7F7F"/>
          <w:lang w:eastAsia="en-US"/>
        </w:rPr>
        <w:t>&lt;/status&gt;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&lt;generalDetails&gt;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&lt;url&gt;</w:t>
      </w:r>
      <w:r>
        <w:rPr>
          <w:rFonts w:ascii="Courier New" w:eastAsia="Times New Roman" w:hAnsi="Courier New" w:cs="Courier New"/>
          <w:color w:val="000000"/>
          <w:lang w:eastAsia="en-US"/>
        </w:rPr>
        <w:t>http://localhost/test.php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</w:t>
      </w:r>
      <w:r>
        <w:rPr>
          <w:rFonts w:ascii="Courier New" w:eastAsia="Times New Roman" w:hAnsi="Courier New" w:cs="Courier New"/>
          <w:color w:val="3F7F7F"/>
          <w:lang w:eastAsia="en-US"/>
        </w:rPr>
        <w:t>ourceFile&gt;</w:t>
      </w:r>
      <w:r>
        <w:rPr>
          <w:rFonts w:ascii="Courier New" w:eastAsia="Times New Roman" w:hAnsi="Courier New" w:cs="Courier New"/>
          <w:color w:val="000000"/>
          <w:lang w:eastAsia="en-US"/>
        </w:rPr>
        <w:t>/var/www/test.php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&lt;/sourceFile&gt;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&lt;sourceLine&gt;</w:t>
      </w:r>
      <w:r>
        <w:rPr>
          <w:rFonts w:ascii="Courier New" w:eastAsia="Times New Roman" w:hAnsi="Courier New" w:cs="Courier New"/>
          <w:color w:val="000000"/>
          <w:lang w:eastAsia="en-US"/>
        </w:rPr>
        <w:t>302</w:t>
      </w:r>
      <w:r>
        <w:rPr>
          <w:rFonts w:ascii="Courier New" w:eastAsia="Times New Roman" w:hAnsi="Courier New" w:cs="Courier New"/>
          <w:color w:val="3F7F7F"/>
          <w:lang w:eastAsia="en-US"/>
        </w:rPr>
        <w:t>&lt;/sourceLine&gt;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&lt;function&gt;</w:t>
      </w:r>
      <w:r>
        <w:rPr>
          <w:rFonts w:ascii="Courier New" w:eastAsia="Times New Roman" w:hAnsi="Courier New" w:cs="Courier New"/>
          <w:color w:val="000000"/>
          <w:lang w:eastAsia="en-US"/>
        </w:rPr>
        <w:t>fopen</w:t>
      </w:r>
      <w:r>
        <w:rPr>
          <w:rFonts w:ascii="Courier New" w:eastAsia="Times New Roman" w:hAnsi="Courier New" w:cs="Courier New"/>
          <w:color w:val="3F7F7F"/>
          <w:lang w:eastAsia="en-US"/>
        </w:rPr>
        <w:t>&lt;/function&gt;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&lt;aggregationHint&gt;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&lt;/aggregationHint&gt;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&lt;errorString&gt;</w:t>
      </w:r>
      <w:r>
        <w:rPr>
          <w:rFonts w:ascii="Courier New" w:eastAsia="Times New Roman" w:hAnsi="Courier New" w:cs="Courier New"/>
          <w:color w:val="000000"/>
          <w:lang w:eastAsia="en-US"/>
        </w:rPr>
        <w:t>Permission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Denied</w:t>
      </w:r>
      <w:r>
        <w:rPr>
          <w:rFonts w:ascii="Courier New" w:eastAsia="Times New Roman" w:hAnsi="Courier New" w:cs="Courier New"/>
          <w:color w:val="3F7F7F"/>
          <w:lang w:eastAsia="en-US"/>
        </w:rPr>
        <w:t>&lt;/errorString&gt;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&lt;errorType&gt;</w:t>
      </w:r>
      <w:r>
        <w:rPr>
          <w:rFonts w:ascii="Courier New" w:eastAsia="Times New Roman" w:hAnsi="Courier New" w:cs="Courier New"/>
          <w:color w:val="000000"/>
          <w:lang w:eastAsia="en-US"/>
        </w:rPr>
        <w:t>E_WARNING</w:t>
      </w:r>
      <w:r>
        <w:rPr>
          <w:rFonts w:ascii="Courier New" w:eastAsia="Times New Roman" w:hAnsi="Courier New" w:cs="Courier New"/>
          <w:color w:val="3F7F7F"/>
          <w:lang w:eastAsia="en-US"/>
        </w:rPr>
        <w:t>&lt;/errorType&gt;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&lt;/ge</w:t>
      </w:r>
      <w:r>
        <w:rPr>
          <w:rFonts w:ascii="Courier New" w:eastAsia="Times New Roman" w:hAnsi="Courier New" w:cs="Courier New"/>
          <w:color w:val="3F7F7F"/>
          <w:lang w:eastAsia="en-US"/>
        </w:rPr>
        <w:t>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&lt;routeDetails&gt;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&lt;routeDetail&gt;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&lt;key&gt;</w:t>
      </w:r>
      <w:r>
        <w:rPr>
          <w:rFonts w:ascii="Courier New" w:eastAsia="Times New Roman" w:hAnsi="Courier New" w:cs="Courier New"/>
          <w:color w:val="000000"/>
          <w:lang w:eastAsia="en-US"/>
        </w:rPr>
        <w:t>controller</w:t>
      </w:r>
      <w:r>
        <w:rPr>
          <w:rFonts w:ascii="Courier New" w:eastAsia="Times New Roman" w:hAnsi="Courier New" w:cs="Courier New"/>
          <w:color w:val="3F7F7F"/>
          <w:lang w:eastAsia="en-US"/>
        </w:rPr>
        <w:t>&lt;/key&gt;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lastRenderedPageBreak/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</w:t>
      </w:r>
      <w:r>
        <w:rPr>
          <w:rFonts w:ascii="Courier New" w:eastAsia="Times New Roman" w:hAnsi="Courier New" w:cs="Courier New"/>
          <w:color w:val="000000"/>
          <w:lang w:eastAsia="en-US"/>
        </w:rPr>
        <w:t>test</w:t>
      </w:r>
      <w:r>
        <w:rPr>
          <w:rFonts w:ascii="Courier New" w:eastAsia="Times New Roman" w:hAnsi="Courier New" w:cs="Courier New"/>
          <w:color w:val="3F7F7F"/>
          <w:lang w:eastAsia="en-US"/>
        </w:rPr>
        <w:t>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&lt;routeDetail&gt;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&lt;/routeDetails&gt;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&lt;eventsGroupId&gt;</w:t>
      </w:r>
      <w:r>
        <w:rPr>
          <w:rFonts w:ascii="Courier New" w:eastAsia="Times New Roman" w:hAnsi="Courier New" w:cs="Courier New"/>
          <w:color w:val="000000"/>
          <w:lang w:eastAsia="en-US"/>
        </w:rPr>
        <w:t>134</w:t>
      </w:r>
      <w:r>
        <w:rPr>
          <w:rFonts w:ascii="Courier New" w:eastAsia="Times New Roman" w:hAnsi="Courier New" w:cs="Courier New"/>
          <w:color w:val="3F7F7F"/>
          <w:lang w:eastAsia="en-US"/>
        </w:rPr>
        <w:t>&lt;/eventsGroupId&gt;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&lt;eventsCount&gt;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&lt;/ev</w:t>
      </w:r>
      <w:r>
        <w:rPr>
          <w:rFonts w:ascii="Courier New" w:eastAsia="Times New Roman" w:hAnsi="Courier New" w:cs="Courier New"/>
          <w:color w:val="3F7F7F"/>
          <w:lang w:eastAsia="en-US"/>
        </w:rPr>
        <w:t>entsCount&gt;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&lt;startTime&gt;20-Sep-2011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18:45&lt;/startTime&gt;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&lt;serverId&gt;0&lt;/serverId&gt;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&lt;class&gt;&lt;/class&gt;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&lt;userData&gt;&lt;![CDATA[]]&gt;&lt;/class&gt;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&lt;javaBacktrace&gt;&lt;![CDATA[]]&gt;&lt;javaBacktrace&gt;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&lt;execTime&gt;0&lt;/execTime&gt;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&lt;avgExecTime&gt;0&lt;/avgExecTime&gt;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&lt;memUsage&gt;0&lt;/memUsage&gt;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&lt;avgMemUsage&gt;0&lt;/avgMemUsage&gt;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&lt;avgOutputSize&gt;0&lt;/avgOutputSize&gt;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&lt;load&gt;0&lt;/load&gt;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&lt;/eventsGroups&gt;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&lt;/issueDetails&gt;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monitorGetEventGroupDetails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R</w:t>
      </w:r>
      <w:r>
        <w:t>etrieve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events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object</w:t>
      </w:r>
      <w:r>
        <w:rPr>
          <w:rFonts w:eastAsia="Calibri" w:cs="Calibri"/>
        </w:rPr>
        <w:t xml:space="preserve"> </w:t>
      </w:r>
      <w:r>
        <w:t>identified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events-group</w:t>
      </w:r>
      <w:r>
        <w:rPr>
          <w:rFonts w:eastAsia="Calibri" w:cs="Calibri"/>
        </w:rPr>
        <w:t xml:space="preserve"> </w:t>
      </w:r>
      <w:r>
        <w:t>identifier.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events-group</w:t>
      </w:r>
      <w:r>
        <w:rPr>
          <w:rFonts w:eastAsia="Calibri" w:cs="Calibri"/>
        </w:rPr>
        <w:t xml:space="preserve"> </w:t>
      </w:r>
      <w:r>
        <w:t>identifier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retrieved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element's</w:t>
      </w:r>
      <w:r>
        <w:rPr>
          <w:rFonts w:eastAsia="Calibri" w:cs="Calibri"/>
        </w:rPr>
        <w:t xml:space="preserve"> </w:t>
      </w:r>
      <w:r>
        <w:t>data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list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event</w:t>
      </w:r>
      <w:r>
        <w:rPr>
          <w:rFonts w:eastAsia="Calibri" w:cs="Calibri"/>
        </w:rPr>
        <w:t xml:space="preserve"> </w:t>
      </w:r>
      <w:r>
        <w:t>elements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group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full</w:t>
      </w:r>
      <w:r>
        <w:rPr>
          <w:rFonts w:eastAsia="Calibri" w:cs="Calibri"/>
        </w:rPr>
        <w:t xml:space="preserve"> </w:t>
      </w:r>
      <w:r>
        <w:t>details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Read-Only</w:t>
      </w:r>
    </w:p>
    <w:p w:rsidR="00000000" w:rsidRDefault="000E1975">
      <w:r>
        <w:rPr>
          <w:b/>
        </w:rPr>
        <w:t>H</w:t>
      </w:r>
      <w:r>
        <w:rPr>
          <w:b/>
        </w:rPr>
        <w:t>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Supported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Editions: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issueId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identifier,</w:t>
            </w:r>
            <w:r>
              <w:rPr>
                <w:rFonts w:eastAsia="Calibri" w:cs="Calibri"/>
              </w:rPr>
              <w:t xml:space="preserve"> </w:t>
            </w:r>
            <w:r>
              <w:t>provided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element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eventsGroupId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Integer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Event</w:t>
            </w:r>
            <w:r>
              <w:rPr>
                <w:rFonts w:eastAsia="Calibri" w:cs="Calibri"/>
              </w:rPr>
              <w:t xml:space="preserve"> </w:t>
            </w:r>
            <w:r>
              <w:t>group</w:t>
            </w:r>
            <w:r>
              <w:rPr>
                <w:rFonts w:eastAsia="Calibri" w:cs="Calibri"/>
              </w:rPr>
              <w:t xml:space="preserve"> </w:t>
            </w:r>
            <w:r>
              <w:t>identifier,</w:t>
            </w:r>
            <w:r>
              <w:rPr>
                <w:rFonts w:eastAsia="Calibri" w:cs="Calibri"/>
              </w:rPr>
              <w:t xml:space="preserve"> </w:t>
            </w:r>
            <w:r>
              <w:t>provided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element</w:t>
            </w:r>
          </w:p>
        </w:tc>
      </w:tr>
    </w:tbl>
    <w:p w:rsidR="00000000" w:rsidRDefault="000E1975"/>
    <w:p w:rsidR="00000000" w:rsidRDefault="000E1975">
      <w:r>
        <w:rPr>
          <w:b/>
        </w:rPr>
        <w:t>Ex</w:t>
      </w:r>
      <w:r>
        <w:rPr>
          <w:b/>
        </w:rPr>
        <w:t>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  <w:r>
        <w:rPr>
          <w:rFonts w:eastAsia="Calibri" w:cs="Calibri"/>
          <w:b/>
        </w:rPr>
        <w:t xml:space="preserve"> </w:t>
      </w:r>
      <w:r>
        <w:t>200</w:t>
      </w:r>
      <w:r>
        <w:rPr>
          <w:rFonts w:eastAsia="Calibri" w:cs="Calibri"/>
        </w:rPr>
        <w:t xml:space="preserve"> </w:t>
      </w:r>
      <w:r>
        <w:t>OK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rPr>
          <w:rFonts w:ascii="Monospace" w:eastAsia="Monospace" w:hAnsi="Monospace" w:cs="Monospace"/>
        </w:rPr>
      </w:pPr>
      <w:r>
        <w:t>GET</w:t>
      </w:r>
      <w:r>
        <w:rPr>
          <w:rFonts w:eastAsia="Calibri" w:cs="Calibri"/>
        </w:rPr>
        <w:t xml:space="preserve"> </w:t>
      </w:r>
      <w:r>
        <w:t>/ZendServerManager/Api/monitorGetEventGroupDetails?</w:t>
      </w:r>
      <w:r>
        <w:rPr>
          <w:rFonts w:ascii="Monospace" w:eastAsia="Monospace" w:hAnsi="Monospace" w:cs="Monospace"/>
        </w:rPr>
        <w:t>issueId=1&amp;event</w:t>
      </w:r>
      <w:r>
        <w:rPr>
          <w:rFonts w:ascii="Monospace" w:eastAsia="Monospace" w:hAnsi="Monospace" w:cs="Monospace"/>
        </w:rPr>
        <w:t>sGroupId=2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lastRenderedPageBreak/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monit</w:t>
      </w:r>
      <w:r>
        <w:rPr>
          <w:rFonts w:ascii="Courier New" w:eastAsia="Times New Roman" w:hAnsi="Courier New" w:cs="Courier New"/>
          <w:color w:val="000000"/>
          <w:lang w:eastAsia="en-US"/>
        </w:rPr>
        <w:t>orGetEventsDetails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eventsGroupDetails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eastAsia="Times New Roman" w:cs="Courier New"/>
          <w:lang w:eastAsia="en-US"/>
        </w:rPr>
        <w:tab/>
      </w:r>
      <w:r>
        <w:rPr>
          <w:rFonts w:eastAsia="Times New Roman" w:cs="Courier New"/>
          <w:lang w:eastAsia="en-US"/>
        </w:rPr>
        <w:tab/>
      </w:r>
      <w:r>
        <w:rPr>
          <w:rFonts w:eastAsia="Times New Roman" w:cs="Courier New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&lt;issueId&gt;1&lt;/issueId&gt;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&lt;eventsGroupId&gt;</w:t>
      </w:r>
      <w:r>
        <w:rPr>
          <w:rFonts w:ascii="Courier New" w:eastAsia="Times New Roman" w:hAnsi="Courier New" w:cs="Courier New"/>
          <w:color w:val="000000"/>
          <w:lang w:eastAsia="en-US"/>
        </w:rPr>
        <w:t>134</w:t>
      </w:r>
      <w:r>
        <w:rPr>
          <w:rFonts w:ascii="Courier New" w:eastAsia="Times New Roman" w:hAnsi="Courier New" w:cs="Courier New"/>
          <w:color w:val="3F7F7F"/>
          <w:lang w:eastAsia="en-US"/>
        </w:rPr>
        <w:t>&lt;/eventsGroupId&gt;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&lt;eventsCount&gt;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&lt;/eventsCount&gt;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&lt;startTime&gt;20-Sep-2011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18:45&lt;/startTime&gt;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&lt;serverId&gt;0</w:t>
      </w:r>
      <w:r>
        <w:rPr>
          <w:rFonts w:ascii="Courier New" w:eastAsia="Times New Roman" w:hAnsi="Courier New" w:cs="Courier New"/>
          <w:color w:val="3F7F7F"/>
          <w:lang w:eastAsia="en-US"/>
        </w:rPr>
        <w:t>&lt;/serverId&gt;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&lt;class&gt;&lt;/class&gt;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&lt;userData&gt;&lt;![CDATA[]]&gt;&lt;/class&gt;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&lt;javaBacktrace&gt;&lt;![CDATA[]]&gt;&lt;javaBacktrace&gt;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&lt;execTime&gt;0&lt;/execTime&gt;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&lt;avgExecTime&gt;0&lt;/avgExecTime&gt;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&lt;memUsage&gt;0&lt;/memUsage&gt;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&lt;avgMemUsage&gt;0&lt;/avgMemUsage&gt;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&lt;avgOutputSize&gt;0&lt;/</w:t>
      </w:r>
      <w:r>
        <w:rPr>
          <w:rFonts w:ascii="Courier New" w:eastAsia="Times New Roman" w:hAnsi="Courier New" w:cs="Courier New"/>
          <w:color w:val="3F7F7F"/>
          <w:lang w:eastAsia="en-US"/>
        </w:rPr>
        <w:t>avgOutputSize&gt;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&lt;load&gt;0&lt;/load&gt;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&lt;type&gt;PHP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Error&lt;/type&gt;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&lt;description&gt;.....&lt;/description&gt;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&lt;superGlobals&gt;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&lt;get&gt;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&lt;name&gt;all&lt;/name&gt;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&lt;value&gt;.....&lt;/value&gt;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&lt;par</w:t>
      </w:r>
      <w:r>
        <w:rPr>
          <w:rFonts w:ascii="Courier New" w:eastAsia="Times New Roman" w:hAnsi="Courier New" w:cs="Courier New"/>
          <w:color w:val="3F7F7F"/>
          <w:lang w:eastAsia="en-US"/>
        </w:rPr>
        <w:t>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&lt;name&gt;php_warn&lt;/name&gt;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&lt;value&gt;1&lt;/value&gt;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&lt;/get&gt;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&lt;post&gt;&lt;/post&gt;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&lt;cookie&gt;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&lt;name&gt;ZDEDebuggerPresent&lt;/name&gt;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&lt;value&gt;.....&lt;/value&gt;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parameter&gt;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.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&lt;/cookie&gt;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&lt;session&gt;&lt;/session&gt;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Monospace" w:eastAsia="Monospace" w:hAnsi="Monospace" w:cs="Monospace"/>
          <w:color w:val="008080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Monospace" w:eastAsia="Monospace" w:hAnsi="Monospace" w:cs="Monospace"/>
          <w:color w:val="008080"/>
        </w:rPr>
        <w:t>&lt;</w:t>
      </w:r>
      <w:r>
        <w:rPr>
          <w:rFonts w:ascii="Monospace" w:eastAsia="Monospace" w:hAnsi="Monospace" w:cs="Monospace"/>
          <w:color w:val="3F7F7F"/>
        </w:rPr>
        <w:t>server</w:t>
      </w:r>
      <w:r>
        <w:rPr>
          <w:rFonts w:ascii="Monospace" w:eastAsia="Monospace" w:hAnsi="Monospace" w:cs="Monospace"/>
          <w:color w:val="008080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Monospace" w:eastAsia="Monospace" w:hAnsi="Monospace" w:cs="Monospace"/>
          <w:color w:val="008080"/>
        </w:rPr>
      </w:pP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</w:r>
      <w:r>
        <w:rPr>
          <w:rFonts w:ascii="Monospace" w:eastAsia="Monospace" w:hAnsi="Monospace" w:cs="Monospace"/>
          <w:color w:val="008080"/>
        </w:rPr>
        <w:tab/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parameter</w:t>
      </w:r>
      <w:r>
        <w:rPr>
          <w:rFonts w:ascii="Monospace" w:eastAsia="Monospace" w:hAnsi="Monospace" w:cs="Monospace"/>
          <w:color w:val="008080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color w:val="3C3C3C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&lt;name&gt;HTTP_USER_AGENT&lt;/name&gt;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&lt;value&gt;Wget/1.12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(linux-gnu)&lt;/value&gt;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&lt;name&gt;HTTP_ACCEPT&lt;/name&gt;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&lt;value&gt;*/*&lt;/value&gt;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lastRenderedPageBreak/>
        <w:t>.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&lt;parameter&gt;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&lt;name&gt;REQUEST_TIME&lt;/name&gt;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&lt;value&gt;1315396868&lt;/value&gt;</w:t>
      </w:r>
    </w:p>
    <w:p w:rsidR="00000000" w:rsidRDefault="000E1975">
      <w:pPr>
        <w:suppressAutoHyphens w:val="0"/>
        <w:autoSpaceDE w:val="0"/>
        <w:spacing w:after="0" w:line="240" w:lineRule="auto"/>
        <w:ind w:left="3402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&lt;/parameter&gt;</w:t>
      </w:r>
    </w:p>
    <w:p w:rsidR="00000000" w:rsidRDefault="000E1975">
      <w:pPr>
        <w:suppressAutoHyphens w:val="0"/>
        <w:autoSpaceDE w:val="0"/>
        <w:spacing w:after="0" w:line="240" w:lineRule="auto"/>
        <w:ind w:left="2835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>&lt;/server&gt;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&lt;/superGlobals&gt;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&lt;debugUrl&gt;...&lt;/debugUrl&gt;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&lt;severity&gt;normal&lt;/severity&gt;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&lt;step&gt;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&lt;number&gt;0&lt;/number&gt;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&lt;object&gt;&lt;/object&gt;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&lt;class&gt;&lt;/class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&lt;function&gt;bt_generator&lt;/function&gt;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&lt;file&gt;/var/www/test.php&lt;/file&gt;</w:t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&lt;line&gt;293&lt;/line&gt;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&lt;/step&gt;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&lt;/backtrace&gt;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&lt;codeTracing&gt;&lt;![CDATA[10.2.555]]&gt;&lt;/codeTracing&gt;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eventsGroupDetails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</w:t>
      </w:r>
      <w:r>
        <w:rPr>
          <w:rFonts w:ascii="Courier New" w:eastAsia="Times New Roman" w:hAnsi="Courier New" w:cs="Courier New"/>
          <w:color w:val="3F7F7F"/>
          <w:lang w:eastAsia="en-US"/>
        </w:rPr>
        <w:t>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monitorExportIssueByEventsGroup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Export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archive</w:t>
      </w:r>
      <w:r>
        <w:rPr>
          <w:rFonts w:eastAsia="Calibri" w:cs="Calibri"/>
        </w:rPr>
        <w:t xml:space="preserve"> </w:t>
      </w:r>
      <w:r>
        <w:t>containing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information,</w:t>
      </w:r>
      <w:r>
        <w:rPr>
          <w:rFonts w:eastAsia="Calibri" w:cs="Calibri"/>
        </w:rPr>
        <w:t xml:space="preserve"> </w:t>
      </w:r>
      <w:r>
        <w:t>event</w:t>
      </w:r>
      <w:r>
        <w:rPr>
          <w:rFonts w:eastAsia="Calibri" w:cs="Calibri"/>
        </w:rPr>
        <w:t xml:space="preserve"> </w:t>
      </w:r>
      <w:r>
        <w:t>groups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tracing</w:t>
      </w:r>
      <w:r>
        <w:rPr>
          <w:rFonts w:eastAsia="Calibri" w:cs="Calibri"/>
        </w:rPr>
        <w:t xml:space="preserve"> </w:t>
      </w:r>
      <w:r>
        <w:t>if</w:t>
      </w:r>
      <w:r>
        <w:rPr>
          <w:rFonts w:eastAsia="Calibri" w:cs="Calibri"/>
        </w:rPr>
        <w:t xml:space="preserve"> </w:t>
      </w:r>
      <w:r>
        <w:t>available,</w:t>
      </w:r>
      <w:r>
        <w:rPr>
          <w:rFonts w:eastAsia="Calibri" w:cs="Calibri"/>
        </w:rPr>
        <w:t xml:space="preserve"> </w:t>
      </w:r>
      <w:r>
        <w:t>ready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consumption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Studio</w:t>
      </w:r>
    </w:p>
    <w:p w:rsidR="00000000" w:rsidRDefault="000E1975">
      <w:r>
        <w:t>The</w:t>
      </w:r>
      <w:r>
        <w:rPr>
          <w:rFonts w:eastAsia="Calibri" w:cs="Calibri"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binary</w:t>
      </w:r>
      <w:r>
        <w:rPr>
          <w:rFonts w:eastAsia="Calibri" w:cs="Calibri"/>
        </w:rPr>
        <w:t xml:space="preserve"> </w:t>
      </w:r>
      <w:r>
        <w:t>payload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Read-O</w:t>
      </w:r>
      <w:r>
        <w:t>nly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GET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Supported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Editions: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90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eventsGroupId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event</w:t>
            </w:r>
            <w:r>
              <w:rPr>
                <w:rFonts w:eastAsia="Calibri" w:cs="Calibri"/>
              </w:rPr>
              <w:t xml:space="preserve"> </w:t>
            </w:r>
            <w:r>
              <w:t>group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</w:p>
        </w:tc>
      </w:tr>
    </w:tbl>
    <w:p w:rsidR="00000000" w:rsidRDefault="000E1975"/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GET</w:t>
      </w:r>
      <w:r>
        <w:rPr>
          <w:rFonts w:eastAsia="Courier New"/>
        </w:rPr>
        <w:t xml:space="preserve"> </w:t>
      </w:r>
      <w:r>
        <w:t>/ZendServerManager/Api/monitorExportIssueByEve</w:t>
      </w:r>
      <w:r>
        <w:t>ntsGroup?eventsGroupId=2</w:t>
      </w:r>
      <w:r>
        <w:br/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(not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shown):</w:t>
      </w:r>
    </w:p>
    <w:p w:rsidR="00000000" w:rsidRDefault="000E1975">
      <w:pPr>
        <w:pStyle w:val="CodeBlock"/>
        <w:rPr>
          <w:color w:val="008080"/>
        </w:rPr>
      </w:pPr>
      <w:r>
        <w:rPr>
          <w:rFonts w:eastAsia="ABCDEE+Calibri" w:cs="ABCDEE+Calibri"/>
          <w:color w:val="000000"/>
        </w:rPr>
        <w:t>HTTP/1.0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200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OK</w:t>
      </w:r>
      <w:r>
        <w:rPr>
          <w:color w:val="000000"/>
        </w:rPr>
        <w:br/>
        <w:t>Content-type: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application/vnd.zend.eventexport</w:t>
      </w:r>
      <w:r>
        <w:rPr>
          <w:color w:val="000000"/>
        </w:rPr>
        <w:br/>
        <w:t>Content-disposition: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attachment;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br/>
      </w:r>
      <w:r>
        <w:rPr>
          <w:rFonts w:eastAsia="Courier New"/>
          <w:color w:val="000000"/>
        </w:rPr>
        <w:t xml:space="preserve">  </w:t>
      </w:r>
      <w:r>
        <w:rPr>
          <w:color w:val="000000"/>
        </w:rPr>
        <w:t>filename=</w:t>
      </w:r>
      <w:r>
        <w:rPr>
          <w:rFonts w:eastAsia="Courier New"/>
          <w:color w:val="000000"/>
        </w:rPr>
        <w:t>”</w:t>
      </w:r>
      <w:r>
        <w:rPr>
          <w:color w:val="000000"/>
        </w:rPr>
        <w:t>Severe_Slow_Function_Execution-1-2-20110921.zsf</w:t>
      </w:r>
      <w:r>
        <w:rPr>
          <w:rFonts w:eastAsia="Courier New"/>
          <w:color w:val="000000"/>
        </w:rPr>
        <w:t>”</w:t>
      </w:r>
      <w:r>
        <w:rPr>
          <w:color w:val="000000"/>
        </w:rPr>
        <w:br/>
      </w:r>
      <w:r>
        <w:rPr>
          <w:rFonts w:eastAsia="ABCDEE+Calibri" w:cs="ABCDEE+Calibri"/>
          <w:color w:val="008080"/>
        </w:rPr>
        <w:br/>
        <w:t>[...binary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data</w:t>
      </w:r>
      <w:r>
        <w:rPr>
          <w:rFonts w:eastAsia="Courier New"/>
          <w:color w:val="008080"/>
        </w:rPr>
        <w:t xml:space="preserve"> </w:t>
      </w:r>
      <w:r>
        <w:rPr>
          <w:color w:val="008080"/>
        </w:rPr>
        <w:t>follows...]</w:t>
      </w:r>
    </w:p>
    <w:p w:rsidR="00000000" w:rsidRDefault="000E1975">
      <w:pPr>
        <w:pStyle w:val="Heading3"/>
      </w:pPr>
      <w:r>
        <w:t>monit</w:t>
      </w:r>
      <w:r>
        <w:t>orChangeIssueStatus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Modify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code</w:t>
      </w:r>
      <w:r>
        <w:rPr>
          <w:rFonts w:eastAsia="Calibri" w:cs="Calibri"/>
        </w:rPr>
        <w:t xml:space="preserve"> </w:t>
      </w:r>
      <w:r>
        <w:t>based</w:t>
      </w:r>
      <w:r>
        <w:rPr>
          <w:rFonts w:eastAsia="Calibri" w:cs="Calibri"/>
        </w:rPr>
        <w:t xml:space="preserve"> </w:t>
      </w:r>
      <w:r>
        <w:t>on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Issue's</w:t>
      </w:r>
      <w:r>
        <w:rPr>
          <w:rFonts w:eastAsia="Calibri" w:cs="Calibri"/>
        </w:rPr>
        <w:t xml:space="preserve"> </w:t>
      </w:r>
      <w:r>
        <w:t>Id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status</w:t>
      </w:r>
      <w:r>
        <w:rPr>
          <w:rFonts w:eastAsia="Calibri" w:cs="Calibri"/>
        </w:rPr>
        <w:t xml:space="preserve"> </w:t>
      </w:r>
      <w:r>
        <w:t>code</w:t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element's</w:t>
      </w:r>
      <w:r>
        <w:rPr>
          <w:rFonts w:eastAsia="Calibri" w:cs="Calibri"/>
        </w:rPr>
        <w:t xml:space="preserve"> </w:t>
      </w:r>
      <w:r>
        <w:t>updated</w:t>
      </w:r>
      <w:r>
        <w:rPr>
          <w:rFonts w:eastAsia="Calibri" w:cs="Calibri"/>
        </w:rPr>
        <w:t xml:space="preserve"> </w:t>
      </w:r>
      <w:r>
        <w:t>details</w:t>
      </w:r>
    </w:p>
    <w:p w:rsidR="00000000" w:rsidRDefault="000E1975">
      <w:r>
        <w:rPr>
          <w:b/>
        </w:rPr>
        <w:lastRenderedPageBreak/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</w:t>
      </w:r>
      <w:r>
        <w:t>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Supported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Editions: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Up-to-date</w:t>
      </w:r>
      <w:r>
        <w:rPr>
          <w:rFonts w:eastAsia="Calibri" w:cs="Calibri"/>
        </w:rPr>
        <w:t xml:space="preserve"> </w:t>
      </w:r>
      <w:r>
        <w:t>issue</w:t>
      </w:r>
      <w:r>
        <w:rPr>
          <w:rFonts w:eastAsia="Calibri" w:cs="Calibri"/>
        </w:rPr>
        <w:t xml:space="preserve"> </w:t>
      </w:r>
      <w:r>
        <w:t>element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explaining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problem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Possible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Action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Specific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Error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Codes: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This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action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has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no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specific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error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codes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issueId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newStatus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87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</w:t>
            </w:r>
            <w:r>
              <w:t>ew</w:t>
            </w:r>
            <w:r>
              <w:rPr>
                <w:rFonts w:eastAsia="Calibri" w:cs="Calibri"/>
              </w:rPr>
              <w:t xml:space="preserve"> </w:t>
            </w:r>
            <w:r>
              <w:t>status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set:</w:t>
            </w:r>
            <w:r>
              <w:rPr>
                <w:rFonts w:eastAsia="Calibri" w:cs="Calibri"/>
              </w:rPr>
              <w:t xml:space="preserve"> </w:t>
            </w:r>
            <w:r>
              <w:t>Open</w:t>
            </w:r>
            <w:r>
              <w:rPr>
                <w:rFonts w:eastAsia="Calibri" w:cs="Calibri"/>
              </w:rPr>
              <w:t xml:space="preserve"> </w:t>
            </w:r>
            <w:r>
              <w:t>|</w:t>
            </w:r>
            <w:r>
              <w:rPr>
                <w:rFonts w:eastAsia="Calibri" w:cs="Calibri"/>
              </w:rPr>
              <w:t xml:space="preserve"> </w:t>
            </w:r>
            <w:r>
              <w:t>Closed</w:t>
            </w:r>
            <w:r>
              <w:rPr>
                <w:rFonts w:eastAsia="Calibri" w:cs="Calibri"/>
              </w:rPr>
              <w:t xml:space="preserve"> </w:t>
            </w:r>
            <w:r>
              <w:t>|</w:t>
            </w:r>
            <w:r>
              <w:rPr>
                <w:rFonts w:eastAsia="Calibri" w:cs="Calibri"/>
              </w:rPr>
              <w:t xml:space="preserve"> </w:t>
            </w:r>
            <w:r>
              <w:t>Ignored</w:t>
            </w:r>
          </w:p>
        </w:tc>
      </w:tr>
    </w:tbl>
    <w:p w:rsidR="00000000" w:rsidRDefault="000E1975"/>
    <w:p w:rsidR="00000000" w:rsidRDefault="000E1975">
      <w:r>
        <w:t>Request</w:t>
      </w:r>
      <w:r>
        <w:rPr>
          <w:rFonts w:eastAsia="Calibri" w:cs="Calibri"/>
        </w:rPr>
        <w:t xml:space="preserve"> </w:t>
      </w:r>
      <w:r>
        <w:t>(headers</w:t>
      </w:r>
      <w:r>
        <w:rPr>
          <w:rFonts w:eastAsia="Calibri" w:cs="Calibri"/>
        </w:rPr>
        <w:t xml:space="preserve"> </w:t>
      </w:r>
      <w:r>
        <w:t>removed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clarity):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/ZendServerManager/Api/monitorChangeIssueStatus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issueId=1&amp;newStatus=Closed</w:t>
      </w:r>
      <w:r>
        <w:br/>
      </w:r>
    </w:p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(not</w:t>
      </w:r>
      <w:r>
        <w:rPr>
          <w:rFonts w:eastAsia="Calibri" w:cs="Calibri"/>
        </w:rPr>
        <w:t xml:space="preserve"> </w:t>
      </w:r>
      <w:r>
        <w:t>all</w:t>
      </w:r>
      <w:r>
        <w:rPr>
          <w:rFonts w:eastAsia="Calibri" w:cs="Calibri"/>
        </w:rPr>
        <w:t xml:space="preserve"> </w:t>
      </w:r>
      <w:r>
        <w:t>headers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shown):</w:t>
      </w:r>
    </w:p>
    <w:p w:rsidR="00000000" w:rsidRDefault="000E1975">
      <w:pPr>
        <w:pStyle w:val="CodeBlock"/>
        <w:rPr>
          <w:color w:val="000000"/>
        </w:rPr>
      </w:pPr>
      <w:r>
        <w:rPr>
          <w:rFonts w:eastAsia="ABCDEE+Calibri" w:cs="ABCDEE+Calibri"/>
          <w:color w:val="000000"/>
        </w:rPr>
        <w:t>HTTP/</w:t>
      </w:r>
      <w:r>
        <w:rPr>
          <w:rFonts w:eastAsia="ABCDEE+Calibri" w:cs="ABCDEE+Calibri"/>
          <w:color w:val="000000"/>
        </w:rPr>
        <w:t>1.0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200</w:t>
      </w:r>
      <w:r>
        <w:rPr>
          <w:rFonts w:eastAsia="Courier New"/>
          <w:color w:val="000000"/>
        </w:rPr>
        <w:t xml:space="preserve"> </w:t>
      </w:r>
      <w:r>
        <w:rPr>
          <w:color w:val="000000"/>
        </w:rPr>
        <w:t>OK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monitorChangeIssueStatus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&lt;id&gt;</w:t>
      </w:r>
      <w:r>
        <w:rPr>
          <w:rFonts w:ascii="Courier New" w:eastAsia="Times New Roman" w:hAnsi="Courier New" w:cs="Courier New"/>
          <w:color w:val="000000"/>
          <w:lang w:eastAsia="en-US"/>
        </w:rPr>
        <w:t>11</w:t>
      </w:r>
      <w:r>
        <w:rPr>
          <w:rFonts w:ascii="Courier New" w:eastAsia="Times New Roman" w:hAnsi="Courier New" w:cs="Courier New"/>
          <w:color w:val="3F7F7F"/>
          <w:lang w:eastAsia="en-US"/>
        </w:rPr>
        <w:t>&lt;/id&gt;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&lt;rule&gt;</w:t>
      </w:r>
      <w:r>
        <w:rPr>
          <w:rFonts w:ascii="Courier New" w:eastAsia="Times New Roman" w:hAnsi="Courier New" w:cs="Courier New"/>
          <w:color w:val="000000"/>
          <w:lang w:eastAsia="en-US"/>
        </w:rPr>
        <w:t>PHP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Error</w:t>
      </w:r>
      <w:r>
        <w:rPr>
          <w:rFonts w:ascii="Courier New" w:eastAsia="Times New Roman" w:hAnsi="Courier New" w:cs="Courier New"/>
          <w:color w:val="3F7F7F"/>
          <w:lang w:eastAsia="en-US"/>
        </w:rPr>
        <w:t>&lt;/rule&gt;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&lt;lastOccurance&gt;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&lt;/lastOccurance&gt;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&lt;severity&gt;</w:t>
      </w:r>
      <w:r>
        <w:rPr>
          <w:rFonts w:ascii="Courier New" w:eastAsia="Times New Roman" w:hAnsi="Courier New" w:cs="Courier New"/>
          <w:color w:val="000000"/>
          <w:lang w:eastAsia="en-US"/>
        </w:rPr>
        <w:t>Warning</w:t>
      </w:r>
      <w:r>
        <w:rPr>
          <w:rFonts w:ascii="Courier New" w:eastAsia="Times New Roman" w:hAnsi="Courier New" w:cs="Courier New"/>
          <w:color w:val="3F7F7F"/>
          <w:lang w:eastAsia="en-US"/>
        </w:rPr>
        <w:t>&lt;/severity&gt;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&lt;status&gt;</w:t>
      </w:r>
      <w:r>
        <w:rPr>
          <w:rFonts w:ascii="Courier New" w:eastAsia="Times New Roman" w:hAnsi="Courier New" w:cs="Courier New"/>
          <w:color w:val="000000"/>
          <w:lang w:eastAsia="en-US"/>
        </w:rPr>
        <w:t>Closed</w:t>
      </w:r>
      <w:r>
        <w:rPr>
          <w:rFonts w:ascii="Courier New" w:eastAsia="Times New Roman" w:hAnsi="Courier New" w:cs="Courier New"/>
          <w:color w:val="3F7F7F"/>
          <w:lang w:eastAsia="en-US"/>
        </w:rPr>
        <w:t>&lt;/status&gt;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&lt;generalDetails&gt;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&lt;url&gt;</w:t>
      </w:r>
      <w:r>
        <w:rPr>
          <w:rFonts w:ascii="Courier New" w:eastAsia="Times New Roman" w:hAnsi="Courier New" w:cs="Courier New"/>
          <w:color w:val="000000"/>
          <w:lang w:eastAsia="en-US"/>
        </w:rPr>
        <w:t>http://localhost/test.php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&lt;/url&gt;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&lt;sourceFile&gt;</w:t>
      </w:r>
      <w:r>
        <w:rPr>
          <w:rFonts w:ascii="Courier New" w:eastAsia="Times New Roman" w:hAnsi="Courier New" w:cs="Courier New"/>
          <w:color w:val="000000"/>
          <w:lang w:eastAsia="en-US"/>
        </w:rPr>
        <w:t>/var/</w:t>
      </w:r>
      <w:r>
        <w:rPr>
          <w:rFonts w:ascii="Courier New" w:eastAsia="Times New Roman" w:hAnsi="Courier New" w:cs="Courier New"/>
          <w:color w:val="000000"/>
          <w:lang w:eastAsia="en-US"/>
        </w:rPr>
        <w:t>www/test.php</w:t>
      </w:r>
      <w:r>
        <w:rPr>
          <w:rFonts w:ascii="Courier New" w:eastAsia="Times New Roman" w:hAnsi="Courier New" w:cs="Courier New"/>
          <w:color w:val="3F7F7F"/>
          <w:lang w:eastAsia="en-US"/>
        </w:rPr>
        <w:t>&lt;/sourceFile&gt;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&lt;sourceLine&gt;</w:t>
      </w:r>
      <w:r>
        <w:rPr>
          <w:rFonts w:ascii="Courier New" w:eastAsia="Times New Roman" w:hAnsi="Courier New" w:cs="Courier New"/>
          <w:color w:val="000000"/>
          <w:lang w:eastAsia="en-US"/>
        </w:rPr>
        <w:t>302</w:t>
      </w:r>
      <w:r>
        <w:rPr>
          <w:rFonts w:ascii="Courier New" w:eastAsia="Times New Roman" w:hAnsi="Courier New" w:cs="Courier New"/>
          <w:color w:val="3F7F7F"/>
          <w:lang w:eastAsia="en-US"/>
        </w:rPr>
        <w:t>&lt;/sourceLine&gt;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&lt;function&gt;</w:t>
      </w:r>
      <w:r>
        <w:rPr>
          <w:rFonts w:ascii="Courier New" w:eastAsia="Times New Roman" w:hAnsi="Courier New" w:cs="Courier New"/>
          <w:color w:val="000000"/>
          <w:lang w:eastAsia="en-US"/>
        </w:rPr>
        <w:t>fopen</w:t>
      </w:r>
      <w:r>
        <w:rPr>
          <w:rFonts w:ascii="Courier New" w:eastAsia="Times New Roman" w:hAnsi="Courier New" w:cs="Courier New"/>
          <w:color w:val="3F7F7F"/>
          <w:lang w:eastAsia="en-US"/>
        </w:rPr>
        <w:t>&lt;/function&gt;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&lt;aggregationHint&gt;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&lt;/aggregationHint&gt;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&lt;errorString&gt;</w:t>
      </w:r>
      <w:r>
        <w:rPr>
          <w:rFonts w:ascii="Courier New" w:eastAsia="Times New Roman" w:hAnsi="Courier New" w:cs="Courier New"/>
          <w:color w:val="000000"/>
          <w:lang w:eastAsia="en-US"/>
        </w:rPr>
        <w:t>Permission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Denied</w:t>
      </w:r>
      <w:r>
        <w:rPr>
          <w:rFonts w:ascii="Courier New" w:eastAsia="Times New Roman" w:hAnsi="Courier New" w:cs="Courier New"/>
          <w:color w:val="3F7F7F"/>
          <w:lang w:eastAsia="en-US"/>
        </w:rPr>
        <w:t>&lt;/errorString&gt;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&lt;errorType&gt;</w:t>
      </w:r>
      <w:r>
        <w:rPr>
          <w:rFonts w:ascii="Courier New" w:eastAsia="Times New Roman" w:hAnsi="Courier New" w:cs="Courier New"/>
          <w:color w:val="000000"/>
          <w:lang w:eastAsia="en-US"/>
        </w:rPr>
        <w:t>E_WARNING</w:t>
      </w:r>
      <w:r>
        <w:rPr>
          <w:rFonts w:ascii="Courier New" w:eastAsia="Times New Roman" w:hAnsi="Courier New" w:cs="Courier New"/>
          <w:color w:val="3F7F7F"/>
          <w:lang w:eastAsia="en-US"/>
        </w:rPr>
        <w:t>&lt;/errorType&gt;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&lt;/generalDetails&gt;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</w:t>
      </w:r>
      <w:r>
        <w:rPr>
          <w:rFonts w:ascii="Courier New" w:eastAsia="Times New Roman" w:hAnsi="Courier New" w:cs="Courier New"/>
          <w:color w:val="3F7F7F"/>
          <w:lang w:eastAsia="en-US"/>
        </w:rPr>
        <w:t>teDetails&gt;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&lt;routeDetail&gt;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&lt;key&gt;</w:t>
      </w:r>
      <w:r>
        <w:rPr>
          <w:rFonts w:ascii="Courier New" w:eastAsia="Times New Roman" w:hAnsi="Courier New" w:cs="Courier New"/>
          <w:color w:val="000000"/>
          <w:lang w:eastAsia="en-US"/>
        </w:rPr>
        <w:t>controller</w:t>
      </w:r>
      <w:r>
        <w:rPr>
          <w:rFonts w:ascii="Courier New" w:eastAsia="Times New Roman" w:hAnsi="Courier New" w:cs="Courier New"/>
          <w:color w:val="3F7F7F"/>
          <w:lang w:eastAsia="en-US"/>
        </w:rPr>
        <w:t>&lt;/key&gt;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&lt;value&gt;</w:t>
      </w:r>
      <w:r>
        <w:rPr>
          <w:rFonts w:ascii="Courier New" w:eastAsia="Times New Roman" w:hAnsi="Courier New" w:cs="Courier New"/>
          <w:color w:val="000000"/>
          <w:lang w:eastAsia="en-US"/>
        </w:rPr>
        <w:t>test</w:t>
      </w:r>
      <w:r>
        <w:rPr>
          <w:rFonts w:ascii="Courier New" w:eastAsia="Times New Roman" w:hAnsi="Courier New" w:cs="Courier New"/>
          <w:color w:val="3F7F7F"/>
          <w:lang w:eastAsia="en-US"/>
        </w:rPr>
        <w:t>&lt;/value&gt;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&lt;routeDetail&gt;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&lt;/routeDetails&gt;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&lt;/eventsCount&gt;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&lt;eventsGroupId&gt;</w:t>
      </w:r>
      <w:r>
        <w:rPr>
          <w:rFonts w:ascii="Courier New" w:eastAsia="Times New Roman" w:hAnsi="Courier New" w:cs="Courier New"/>
          <w:color w:val="000000"/>
          <w:lang w:eastAsia="en-US"/>
        </w:rPr>
        <w:t>4</w:t>
      </w:r>
      <w:r>
        <w:rPr>
          <w:rFonts w:ascii="Courier New" w:eastAsia="Times New Roman" w:hAnsi="Courier New" w:cs="Courier New"/>
          <w:color w:val="3F7F7F"/>
          <w:lang w:eastAsia="en-US"/>
        </w:rPr>
        <w:t>&lt;/eventsGroupId&gt;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&lt;eventsCount&gt;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&lt;/eventsCount</w:t>
      </w:r>
      <w:r>
        <w:rPr>
          <w:rFonts w:ascii="Courier New" w:eastAsia="Times New Roman" w:hAnsi="Courier New" w:cs="Courier New"/>
          <w:color w:val="3F7F7F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lastRenderedPageBreak/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&lt;startTime&gt;</w:t>
      </w:r>
      <w:r>
        <w:rPr>
          <w:rFonts w:ascii="Courier New" w:eastAsia="Times New Roman" w:hAnsi="Courier New" w:cs="Courier New"/>
          <w:color w:val="000000"/>
          <w:lang w:eastAsia="en-US"/>
        </w:rPr>
        <w:t>123412341234</w:t>
      </w:r>
      <w:r>
        <w:rPr>
          <w:rFonts w:ascii="Courier New" w:eastAsia="Times New Roman" w:hAnsi="Courier New" w:cs="Courier New"/>
          <w:color w:val="3F7F7F"/>
          <w:lang w:eastAsia="en-US"/>
        </w:rPr>
        <w:t>&lt;/startTime&gt;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&lt;serverId&gt;</w:t>
      </w:r>
      <w:r>
        <w:rPr>
          <w:rFonts w:ascii="Courier New" w:eastAsia="Times New Roman" w:hAnsi="Courier New" w:cs="Courier New"/>
          <w:color w:val="000000"/>
          <w:lang w:eastAsia="en-US"/>
        </w:rPr>
        <w:t>1</w:t>
      </w:r>
      <w:r>
        <w:rPr>
          <w:rFonts w:ascii="Courier New" w:eastAsia="Times New Roman" w:hAnsi="Courier New" w:cs="Courier New"/>
          <w:color w:val="3F7F7F"/>
          <w:lang w:eastAsia="en-US"/>
        </w:rPr>
        <w:t>&lt;/serverId&gt;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&lt;/eventsGroup&gt;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&lt;/eventsGroups&gt;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&lt;/issue&gt;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2"/>
      </w:pPr>
      <w:r>
        <w:t>Studio</w:t>
      </w:r>
      <w:r>
        <w:rPr>
          <w:rFonts w:eastAsia="Cambria"/>
        </w:rPr>
        <w:t xml:space="preserve"> </w:t>
      </w:r>
      <w:r>
        <w:t>Integration</w:t>
      </w:r>
      <w:r>
        <w:rPr>
          <w:rFonts w:eastAsia="Cambria"/>
        </w:rPr>
        <w:t xml:space="preserve"> </w:t>
      </w:r>
      <w:r>
        <w:t>Methods</w:t>
      </w:r>
    </w:p>
    <w:p w:rsidR="00000000" w:rsidRDefault="000E1975">
      <w:pPr>
        <w:pStyle w:val="Heading3"/>
      </w:pPr>
      <w:r>
        <w:t>StudioStartDebug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Start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debug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is</w:t>
      </w:r>
      <w:r>
        <w:t>sue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b/>
        </w:rPr>
        <w:t>Supported</w:t>
      </w:r>
      <w:r>
        <w:rPr>
          <w:rFonts w:eastAsia="Calibri" w:cs="Calibri"/>
          <w:b/>
        </w:rPr>
        <w:t xml:space="preserve"> </w:t>
      </w:r>
      <w:r>
        <w:rPr>
          <w:b/>
        </w:rPr>
        <w:t>by</w:t>
      </w:r>
      <w:r>
        <w:rPr>
          <w:rFonts w:eastAsia="Calibri" w:cs="Calibri"/>
          <w:b/>
        </w:rPr>
        <w:t xml:space="preserve"> </w:t>
      </w:r>
      <w:r>
        <w:rPr>
          <w:b/>
        </w:rPr>
        <w:t>Editions:</w:t>
      </w:r>
      <w:r>
        <w:rPr>
          <w:rFonts w:eastAsia="Calibri" w:cs="Calibri"/>
          <w:b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rFonts w:eastAsia="Calibri" w:cs="Calibri"/>
          <w:b/>
        </w:rPr>
      </w:pPr>
      <w:r>
        <w:rPr>
          <w:b/>
        </w:rPr>
        <w:t>Request</w:t>
      </w:r>
      <w:r>
        <w:rPr>
          <w:rFonts w:eastAsia="Calibri" w:cs="Calibri"/>
          <w:b/>
        </w:rPr>
        <w:t xml:space="preserve"> </w:t>
      </w:r>
      <w:r>
        <w:rPr>
          <w:b/>
        </w:rPr>
        <w:t>Parameters:</w:t>
      </w:r>
      <w:r>
        <w:rPr>
          <w:rFonts w:eastAsia="Calibri" w:cs="Calibri"/>
          <w:b/>
        </w:rPr>
        <w:t xml:space="preserve">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90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</w:tr>
      <w:tr w:rsidR="00000000">
        <w:tc>
          <w:tcPr>
            <w:tcW w:w="163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eventsGroupId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event</w:t>
            </w:r>
            <w:r>
              <w:rPr>
                <w:rFonts w:eastAsia="Calibri" w:cs="Calibri"/>
              </w:rPr>
              <w:t xml:space="preserve"> </w:t>
            </w:r>
            <w:r>
              <w:t>group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</w:p>
        </w:tc>
      </w:tr>
      <w:tr w:rsidR="00000000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noRemote</w:t>
            </w:r>
          </w:p>
        </w:tc>
        <w:tc>
          <w:tcPr>
            <w:tcW w:w="9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boolean</w:t>
            </w:r>
          </w:p>
        </w:tc>
        <w:tc>
          <w:tcPr>
            <w:tcW w:w="6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No</w:t>
            </w:r>
          </w:p>
        </w:tc>
        <w:tc>
          <w:tcPr>
            <w:tcW w:w="55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t>Use server's own local files for debug di</w:t>
            </w:r>
            <w:r>
              <w:t>splay. Default: true. Setting to false will use local files from studio if available</w:t>
            </w:r>
          </w:p>
        </w:tc>
      </w:tr>
    </w:tbl>
    <w:p w:rsidR="00000000" w:rsidRDefault="000E1975"/>
    <w:p w:rsidR="00000000" w:rsidRDefault="000E1975">
      <w:pPr>
        <w:rPr>
          <w:b/>
        </w:rPr>
      </w:pPr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</w:p>
    <w:p w:rsidR="00000000" w:rsidRDefault="000E1975">
      <w:r>
        <w:rPr>
          <w:b/>
        </w:rPr>
        <w:tab/>
      </w: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For</w:t>
      </w:r>
      <w:r>
        <w:rPr>
          <w:rFonts w:eastAsia="Calibri" w:cs="Calibri"/>
        </w:rPr>
        <w:t xml:space="preserve"> </w:t>
      </w:r>
      <w:r>
        <w:t>execution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synchronous</w:t>
      </w:r>
      <w:r>
        <w:rPr>
          <w:rFonts w:eastAsia="Calibri" w:cs="Calibri"/>
        </w:rPr>
        <w:t xml:space="preserve"> </w:t>
      </w:r>
      <w:r>
        <w:t>debug</w:t>
      </w:r>
      <w:r>
        <w:rPr>
          <w:rFonts w:eastAsia="Calibri" w:cs="Calibri"/>
        </w:rPr>
        <w:t xml:space="preserve"> </w:t>
      </w:r>
      <w:r>
        <w:t>request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</w:t>
      </w:r>
      <w:r>
        <w:rPr>
          <w:b/>
        </w:rPr>
        <w:t>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</w:pPr>
      <w:r>
        <w:t>POST</w:t>
      </w:r>
      <w:r>
        <w:rPr>
          <w:rFonts w:eastAsia="Courier New"/>
        </w:rPr>
        <w:t xml:space="preserve"> </w:t>
      </w:r>
      <w:r>
        <w:t>/ZendServerManager/Api/studioStartDebug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eventsGroupId=36</w:t>
      </w:r>
    </w:p>
    <w:p w:rsidR="00000000" w:rsidRDefault="000E1975"/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studioStartDebug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&lt;debugRequest&gt;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&lt;success&gt;1&lt;/success&gt;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&lt;message&gt;Debug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session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completed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success</w:t>
      </w:r>
      <w:r>
        <w:rPr>
          <w:rFonts w:ascii="Courier New" w:hAnsi="Courier New" w:cs="Courier New"/>
          <w:color w:val="3F7F7F"/>
          <w:lang w:eastAsia="en-US"/>
        </w:rPr>
        <w:t>fully&lt;/message&gt;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&lt;/debugRequest&gt;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lastRenderedPageBreak/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studioStartProfile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Start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profiling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with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Studio's</w:t>
      </w:r>
      <w:r>
        <w:rPr>
          <w:rFonts w:eastAsia="Calibri" w:cs="Calibri"/>
        </w:rPr>
        <w:t xml:space="preserve"> </w:t>
      </w:r>
      <w:r>
        <w:t>integration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event-group's</w:t>
      </w:r>
      <w:r>
        <w:rPr>
          <w:rFonts w:eastAsia="Calibri" w:cs="Calibri"/>
        </w:rPr>
        <w:t xml:space="preserve"> </w:t>
      </w:r>
      <w:r>
        <w:t>identifier</w:t>
      </w:r>
    </w:p>
    <w:p w:rsidR="00000000" w:rsidRDefault="000E1975"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peculiar</w:t>
      </w:r>
      <w:r>
        <w:rPr>
          <w:rFonts w:eastAsia="Calibri" w:cs="Calibri"/>
        </w:rPr>
        <w:t xml:space="preserve"> </w:t>
      </w:r>
      <w:r>
        <w:t>behavior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being</w:t>
      </w:r>
      <w:r>
        <w:rPr>
          <w:rFonts w:eastAsia="Calibri" w:cs="Calibri"/>
        </w:rPr>
        <w:t xml:space="preserve"> </w:t>
      </w:r>
      <w:r>
        <w:t>synchronou</w:t>
      </w:r>
      <w:r>
        <w:t>s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hanging</w:t>
      </w:r>
      <w:r>
        <w:rPr>
          <w:rFonts w:eastAsia="Calibri" w:cs="Calibri"/>
        </w:rPr>
        <w:t xml:space="preserve"> </w:t>
      </w:r>
      <w:r>
        <w:t>until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profiling</w:t>
      </w:r>
      <w:r>
        <w:rPr>
          <w:rFonts w:eastAsia="Calibri" w:cs="Calibri"/>
        </w:rPr>
        <w:t xml:space="preserve"> </w:t>
      </w:r>
      <w:r>
        <w:t>session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completed.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Supported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Editions: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rPr>
          <w:b/>
          <w:color w:val="000000"/>
        </w:rPr>
      </w:pPr>
      <w:r>
        <w:rPr>
          <w:b/>
          <w:color w:val="000000"/>
        </w:rPr>
        <w:t>Request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Parameters: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32"/>
        <w:gridCol w:w="981"/>
        <w:gridCol w:w="698"/>
        <w:gridCol w:w="5587"/>
        <w:gridCol w:w="130"/>
      </w:tblGrid>
      <w:tr w:rsidR="00000000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Parameter</w:t>
            </w:r>
          </w:p>
        </w:tc>
        <w:tc>
          <w:tcPr>
            <w:tcW w:w="9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Type</w:t>
            </w:r>
          </w:p>
        </w:tc>
        <w:tc>
          <w:tcPr>
            <w:tcW w:w="6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Req.</w:t>
            </w:r>
          </w:p>
        </w:tc>
        <w:tc>
          <w:tcPr>
            <w:tcW w:w="5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>
            <w:pPr>
              <w:pStyle w:val="TableHeading"/>
              <w:snapToGrid w:val="0"/>
            </w:pPr>
            <w:r>
              <w:t>Description</w:t>
            </w:r>
          </w:p>
        </w:tc>
        <w:tc>
          <w:tcPr>
            <w:tcW w:w="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0000" w:rsidRDefault="000E1975"/>
        </w:tc>
      </w:tr>
      <w:tr w:rsidR="00000000">
        <w:tc>
          <w:tcPr>
            <w:tcW w:w="163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eventsGroupId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string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  <w:rPr>
                <w:rFonts w:eastAsia="ABCDEE+Calibri" w:cs="ABCDEE+Calibri"/>
              </w:rPr>
            </w:pPr>
            <w:r>
              <w:rPr>
                <w:rFonts w:eastAsia="ABCDEE+Calibri" w:cs="ABCDEE+Calibri"/>
              </w:rPr>
              <w:t>Yes</w:t>
            </w:r>
          </w:p>
        </w:tc>
        <w:tc>
          <w:tcPr>
            <w:tcW w:w="5590" w:type="dxa"/>
            <w:gridSpan w:val="2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E1975">
            <w:pPr>
              <w:pStyle w:val="TableContents"/>
              <w:snapToGrid w:val="0"/>
            </w:pPr>
            <w:r>
              <w:rPr>
                <w:rFonts w:eastAsia="ABCDEE+Calibri" w:cs="ABCDEE+Calibri"/>
              </w:rP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issue</w:t>
            </w:r>
            <w:r>
              <w:rPr>
                <w:rFonts w:eastAsia="Calibri" w:cs="Calibri"/>
              </w:rPr>
              <w:t xml:space="preserve"> </w:t>
            </w:r>
            <w:r>
              <w:t>event</w:t>
            </w:r>
            <w:r>
              <w:rPr>
                <w:rFonts w:eastAsia="Calibri" w:cs="Calibri"/>
              </w:rPr>
              <w:t xml:space="preserve"> </w:t>
            </w:r>
            <w:r>
              <w:t>group</w:t>
            </w:r>
            <w:r>
              <w:rPr>
                <w:rFonts w:eastAsia="Calibri" w:cs="Calibri"/>
              </w:rPr>
              <w:t xml:space="preserve"> </w:t>
            </w:r>
            <w:r>
              <w:t>identifier</w:t>
            </w:r>
          </w:p>
        </w:tc>
      </w:tr>
    </w:tbl>
    <w:p w:rsidR="00000000" w:rsidRDefault="000E1975">
      <w:pPr>
        <w:rPr>
          <w:b/>
        </w:rPr>
      </w:pPr>
    </w:p>
    <w:p w:rsidR="00000000" w:rsidRDefault="000E1975">
      <w:pPr>
        <w:rPr>
          <w:b/>
        </w:rPr>
      </w:pPr>
      <w:r>
        <w:rPr>
          <w:b/>
        </w:rPr>
        <w:t>Expected</w:t>
      </w:r>
      <w:r>
        <w:rPr>
          <w:rFonts w:eastAsia="Calibri" w:cs="Calibri"/>
          <w:b/>
        </w:rPr>
        <w:t xml:space="preserve"> </w:t>
      </w:r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Code:</w:t>
      </w:r>
    </w:p>
    <w:p w:rsidR="00000000" w:rsidRDefault="000E1975">
      <w:r>
        <w:rPr>
          <w:b/>
        </w:rPr>
        <w:tab/>
      </w:r>
      <w:r>
        <w:t>200</w:t>
      </w:r>
      <w:r>
        <w:rPr>
          <w:rFonts w:eastAsia="Calibri" w:cs="Calibri"/>
        </w:rPr>
        <w:t xml:space="preserve"> </w:t>
      </w:r>
      <w:r>
        <w:t>OK</w:t>
      </w:r>
      <w:r>
        <w:rPr>
          <w:rFonts w:eastAsia="Calibri" w:cs="Calibri"/>
        </w:rPr>
        <w:t xml:space="preserve"> – </w:t>
      </w:r>
      <w:r>
        <w:t>For</w:t>
      </w:r>
      <w:r>
        <w:rPr>
          <w:rFonts w:eastAsia="Calibri" w:cs="Calibri"/>
        </w:rPr>
        <w:t xml:space="preserve"> </w:t>
      </w:r>
      <w:r>
        <w:t>execution</w:t>
      </w:r>
      <w:r>
        <w:rPr>
          <w:rFonts w:eastAsia="Calibri" w:cs="Calibri"/>
        </w:rPr>
        <w:t xml:space="preserve"> </w:t>
      </w:r>
      <w:r>
        <w:t>as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synchronous</w:t>
      </w:r>
      <w:r>
        <w:rPr>
          <w:rFonts w:eastAsia="Calibri" w:cs="Calibri"/>
        </w:rPr>
        <w:t xml:space="preserve"> </w:t>
      </w:r>
      <w:r>
        <w:t>profile</w:t>
      </w:r>
      <w:r>
        <w:rPr>
          <w:rFonts w:eastAsia="Calibri" w:cs="Calibri"/>
        </w:rPr>
        <w:t xml:space="preserve"> </w:t>
      </w:r>
      <w:r>
        <w:t>request</w:t>
      </w:r>
    </w:p>
    <w:p w:rsidR="00000000" w:rsidRDefault="000E1975">
      <w:r>
        <w:rPr>
          <w:b/>
        </w:rPr>
        <w:t>Response</w:t>
      </w:r>
      <w:r>
        <w:rPr>
          <w:rFonts w:eastAsia="Calibri" w:cs="Calibri"/>
          <w:b/>
        </w:rPr>
        <w:t xml:space="preserve"> </w:t>
      </w:r>
      <w:r>
        <w:rPr>
          <w:b/>
        </w:rPr>
        <w:t>Format:</w:t>
      </w:r>
      <w:r>
        <w:rPr>
          <w:rFonts w:eastAsia="Calibri" w:cs="Calibri"/>
          <w:b/>
        </w:rPr>
        <w:t xml:space="preserve"> </w:t>
      </w:r>
      <w:r>
        <w:t>Response</w:t>
      </w:r>
      <w:r>
        <w:rPr>
          <w:rFonts w:eastAsia="Calibri" w:cs="Calibri"/>
        </w:rPr>
        <w:t xml:space="preserve"> </w:t>
      </w:r>
      <w:r>
        <w:t>successful</w:t>
      </w:r>
      <w:r>
        <w:rPr>
          <w:rFonts w:eastAsia="Calibri" w:cs="Calibri"/>
        </w:rPr>
        <w:t xml:space="preserve"> </w:t>
      </w:r>
      <w:r>
        <w:t>message</w:t>
      </w:r>
      <w:r>
        <w:rPr>
          <w:rFonts w:eastAsia="Calibri" w:cs="Calibri"/>
        </w:rPr>
        <w:t xml:space="preserve"> </w:t>
      </w:r>
      <w:r>
        <w:t>or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message</w:t>
      </w:r>
    </w:p>
    <w:p w:rsidR="00000000" w:rsidRDefault="000E1975">
      <w:r>
        <w:rPr>
          <w:b/>
        </w:rPr>
        <w:t>Possible</w:t>
      </w:r>
      <w:r>
        <w:rPr>
          <w:rFonts w:eastAsia="Calibri" w:cs="Calibri"/>
          <w:b/>
        </w:rPr>
        <w:t xml:space="preserve"> </w:t>
      </w:r>
      <w:r>
        <w:rPr>
          <w:b/>
        </w:rPr>
        <w:t>Action</w:t>
      </w:r>
      <w:r>
        <w:rPr>
          <w:rFonts w:eastAsia="Calibri" w:cs="Calibri"/>
          <w:b/>
        </w:rPr>
        <w:t xml:space="preserve"> </w:t>
      </w:r>
      <w:r>
        <w:rPr>
          <w:b/>
        </w:rPr>
        <w:t>Specific</w:t>
      </w:r>
      <w:r>
        <w:rPr>
          <w:rFonts w:eastAsia="Calibri" w:cs="Calibri"/>
          <w:b/>
        </w:rPr>
        <w:t xml:space="preserve"> </w:t>
      </w:r>
      <w:r>
        <w:rPr>
          <w:b/>
        </w:rPr>
        <w:t>Error</w:t>
      </w:r>
      <w:r>
        <w:rPr>
          <w:rFonts w:eastAsia="Calibri" w:cs="Calibri"/>
          <w:b/>
        </w:rPr>
        <w:t xml:space="preserve"> </w:t>
      </w:r>
      <w:r>
        <w:rPr>
          <w:b/>
        </w:rPr>
        <w:t>Codes:</w:t>
      </w:r>
      <w:r>
        <w:rPr>
          <w:rFonts w:eastAsia="Calibri" w:cs="Calibri"/>
          <w:b/>
        </w:rPr>
        <w:t xml:space="preserve"> </w:t>
      </w:r>
      <w:r>
        <w:t>This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has</w:t>
      </w:r>
      <w:r>
        <w:rPr>
          <w:rFonts w:eastAsia="Calibri" w:cs="Calibri"/>
        </w:rPr>
        <w:t xml:space="preserve"> </w:t>
      </w:r>
      <w:r>
        <w:t>no</w:t>
      </w:r>
      <w:r>
        <w:rPr>
          <w:rFonts w:eastAsia="Calibri" w:cs="Calibri"/>
        </w:rPr>
        <w:t xml:space="preserve"> </w:t>
      </w:r>
      <w:r>
        <w:t>specific</w:t>
      </w:r>
      <w:r>
        <w:rPr>
          <w:rFonts w:eastAsia="Calibri" w:cs="Calibri"/>
        </w:rPr>
        <w:t xml:space="preserve"> </w:t>
      </w:r>
      <w:r>
        <w:t>error</w:t>
      </w:r>
      <w:r>
        <w:rPr>
          <w:rFonts w:eastAsia="Calibri" w:cs="Calibri"/>
        </w:rPr>
        <w:t xml:space="preserve"> </w:t>
      </w:r>
      <w:r>
        <w:t>codes</w:t>
      </w:r>
    </w:p>
    <w:p w:rsidR="00000000" w:rsidRDefault="000E1975">
      <w:pPr>
        <w:rPr>
          <w:b/>
        </w:rPr>
      </w:pPr>
      <w:r>
        <w:rPr>
          <w:b/>
        </w:rPr>
        <w:t>Example</w:t>
      </w:r>
    </w:p>
    <w:p w:rsidR="00000000" w:rsidRDefault="000E1975">
      <w:r>
        <w:t>Request:</w:t>
      </w:r>
    </w:p>
    <w:p w:rsidR="00000000" w:rsidRDefault="000E1975">
      <w:pPr>
        <w:pStyle w:val="CodeBlock"/>
        <w:rPr>
          <w:rFonts w:eastAsia="Times New Roman"/>
          <w:color w:val="000000"/>
          <w:lang w:eastAsia="en-US"/>
        </w:rPr>
      </w:pPr>
      <w:r>
        <w:t>POST</w:t>
      </w:r>
      <w:r>
        <w:rPr>
          <w:rFonts w:eastAsia="Courier New"/>
        </w:rPr>
        <w:t xml:space="preserve"> </w:t>
      </w:r>
      <w:r>
        <w:t>/ZendServerManager/Api</w:t>
      </w:r>
      <w:r>
        <w:t>/</w:t>
      </w:r>
      <w:r>
        <w:rPr>
          <w:rFonts w:eastAsia="Times New Roman"/>
          <w:color w:val="000000"/>
          <w:lang w:eastAsia="en-US"/>
        </w:rPr>
        <w:t>studioStartProfile</w:t>
      </w:r>
    </w:p>
    <w:p w:rsidR="00000000" w:rsidRDefault="000E1975">
      <w:pPr>
        <w:pStyle w:val="CodeBlock"/>
      </w:pPr>
      <w:r>
        <w:t>Content-type:</w:t>
      </w:r>
      <w:r>
        <w:rPr>
          <w:rFonts w:eastAsia="Courier New"/>
        </w:rPr>
        <w:t xml:space="preserve"> </w:t>
      </w:r>
      <w:r>
        <w:t>application/x-www-form-urlencoded</w:t>
      </w:r>
    </w:p>
    <w:p w:rsidR="00000000" w:rsidRDefault="000E1975">
      <w:pPr>
        <w:pStyle w:val="CodeBlock"/>
      </w:pPr>
    </w:p>
    <w:p w:rsidR="00000000" w:rsidRDefault="000E1975">
      <w:pPr>
        <w:pStyle w:val="CodeBlock"/>
      </w:pPr>
      <w:r>
        <w:t>eventsGroupId=36</w:t>
      </w:r>
    </w:p>
    <w:p w:rsidR="00000000" w:rsidRDefault="000E1975"/>
    <w:p w:rsidR="00000000" w:rsidRDefault="000E1975">
      <w:r>
        <w:t>Response</w:t>
      </w:r>
      <w:r>
        <w:rPr>
          <w:rFonts w:eastAsia="Calibri" w:cs="Calibri"/>
        </w:rPr>
        <w:t xml:space="preserve"> </w:t>
      </w:r>
      <w:r>
        <w:t>body: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FF000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>&lt;</w:t>
      </w:r>
      <w:r>
        <w:rPr>
          <w:rFonts w:ascii="Courier New" w:eastAsia="Times New Roman" w:hAnsi="Courier New" w:cs="Courier New"/>
          <w:color w:val="000000"/>
          <w:lang w:eastAsia="en-US"/>
        </w:rPr>
        <w:t>?xml</w:t>
      </w:r>
      <w:r>
        <w:rPr>
          <w:rFonts w:ascii="Courier New" w:eastAsia="Courier New" w:hAnsi="Courier New" w:cs="Courier New"/>
          <w:color w:val="000000"/>
          <w:lang w:eastAsia="en-US"/>
        </w:rPr>
        <w:t xml:space="preserve"> </w:t>
      </w:r>
      <w:r>
        <w:rPr>
          <w:rFonts w:ascii="Courier New" w:hAnsi="Courier New" w:cs="Courier New"/>
          <w:color w:val="000000"/>
          <w:lang w:eastAsia="en-US"/>
        </w:rPr>
        <w:t>version=</w:t>
      </w:r>
      <w:r>
        <w:rPr>
          <w:rFonts w:ascii="Courier New" w:eastAsia="Times New Roman" w:hAnsi="Courier New" w:cs="Courier New"/>
          <w:color w:val="0000C0"/>
          <w:lang w:eastAsia="en-US"/>
        </w:rPr>
        <w:t>"1.0"</w:t>
      </w:r>
      <w:r>
        <w:rPr>
          <w:rFonts w:ascii="Courier New" w:eastAsia="Courier New" w:hAnsi="Courier New" w:cs="Courier New"/>
          <w:color w:val="0000C0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en-US"/>
        </w:rPr>
        <w:t>encoding=</w:t>
      </w:r>
      <w:r>
        <w:rPr>
          <w:rFonts w:ascii="Courier New" w:eastAsia="Times New Roman" w:hAnsi="Courier New" w:cs="Courier New"/>
          <w:color w:val="0000C0"/>
          <w:lang w:eastAsia="en-US"/>
        </w:rPr>
        <w:t>"UTF-8"</w:t>
      </w:r>
      <w:r>
        <w:rPr>
          <w:rFonts w:ascii="Courier New" w:eastAsia="Times New Roman" w:hAnsi="Courier New" w:cs="Courier New"/>
          <w:color w:val="FF0000"/>
          <w:lang w:eastAsia="en-US"/>
        </w:rPr>
        <w:t>?&gt;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Courier New" w:hAnsi="Courier New" w:cs="Courier New"/>
          <w:lang w:eastAsia="en-US"/>
        </w:rPr>
        <w:t xml:space="preserve"> </w:t>
      </w:r>
      <w:r>
        <w:rPr>
          <w:rFonts w:ascii="Courier New" w:eastAsia="Times New Roman" w:hAnsi="Courier New" w:cs="Courier New"/>
          <w:color w:val="7F007F"/>
          <w:lang w:eastAsia="en-US"/>
        </w:rPr>
        <w:t>xmlns</w:t>
      </w:r>
      <w:r>
        <w:rPr>
          <w:rFonts w:ascii="Courier New" w:eastAsia="Times New Roman" w:hAnsi="Courier New" w:cs="Courier New"/>
          <w:color w:val="000000"/>
          <w:lang w:eastAsia="en-US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lang w:eastAsia="en-US"/>
        </w:rPr>
        <w:t>"http://www.zend.com/server/api/1.1"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&gt;&lt;![CDATA[</w:t>
      </w:r>
      <w:r>
        <w:rPr>
          <w:rFonts w:ascii="Courier New" w:eastAsia="Times New Roman" w:hAnsi="Courier New" w:cs="Courier New"/>
          <w:lang w:eastAsia="en-US"/>
        </w:rPr>
        <w:t>Admin</w:t>
      </w:r>
      <w:r>
        <w:rPr>
          <w:rFonts w:ascii="Courier New" w:eastAsia="Times New Roman" w:hAnsi="Courier New" w:cs="Courier New"/>
          <w:color w:val="008080"/>
          <w:lang w:eastAsia="en-US"/>
        </w:rPr>
        <w:t>]]&gt;&lt;/</w:t>
      </w:r>
      <w:r>
        <w:rPr>
          <w:rFonts w:ascii="Courier New" w:eastAsia="Times New Roman" w:hAnsi="Courier New" w:cs="Courier New"/>
          <w:color w:val="3F7F7F"/>
          <w:lang w:eastAsia="en-US"/>
        </w:rPr>
        <w:t>apiKeyName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  <w:r>
        <w:rPr>
          <w:rFonts w:ascii="Courier New" w:eastAsia="Times New Roman" w:hAnsi="Courier New" w:cs="Courier New"/>
          <w:color w:val="000000"/>
          <w:lang w:eastAsia="en-US"/>
        </w:rPr>
        <w:t>studioStartProfile</w:t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method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requestData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3F7F7F"/>
          <w:lang w:eastAsia="en-US"/>
        </w:rPr>
        <w:t>&lt;profileRequest&gt;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&lt;success&gt;1&lt;/success&gt;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&lt;message&gt;Debug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session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completed</w:t>
      </w:r>
      <w:r>
        <w:rPr>
          <w:rFonts w:ascii="Courier New" w:eastAsia="Courier New" w:hAnsi="Courier New" w:cs="Courier New"/>
          <w:color w:val="3F7F7F"/>
          <w:lang w:eastAsia="en-US"/>
        </w:rPr>
        <w:t xml:space="preserve"> </w:t>
      </w:r>
      <w:r>
        <w:rPr>
          <w:rFonts w:ascii="Courier New" w:hAnsi="Courier New" w:cs="Courier New"/>
          <w:color w:val="3F7F7F"/>
          <w:lang w:eastAsia="en-US"/>
        </w:rPr>
        <w:t>successfully&lt;/message&gt;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3F7F7F"/>
          <w:lang w:eastAsia="en-US"/>
        </w:rPr>
      </w:pPr>
      <w:r>
        <w:rPr>
          <w:rFonts w:ascii="Courier New" w:eastAsia="Times New Roman" w:hAnsi="Courier New" w:cs="Courier New"/>
          <w:color w:val="3F7F7F"/>
          <w:lang w:eastAsia="en-US"/>
        </w:rPr>
        <w:tab/>
      </w:r>
      <w:r>
        <w:rPr>
          <w:rFonts w:ascii="Courier New" w:eastAsia="Times New Roman" w:hAnsi="Courier New" w:cs="Courier New"/>
          <w:color w:val="3F7F7F"/>
          <w:lang w:eastAsia="en-US"/>
        </w:rPr>
        <w:tab/>
        <w:t>&lt;/profileRequest&gt;</w:t>
      </w:r>
    </w:p>
    <w:p w:rsidR="00000000" w:rsidRDefault="000E1975">
      <w:pPr>
        <w:suppressAutoHyphens w:val="0"/>
        <w:autoSpaceDE w:val="0"/>
        <w:spacing w:after="0" w:line="240" w:lineRule="auto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0000"/>
          <w:lang w:eastAsia="en-US"/>
        </w:rPr>
        <w:tab/>
      </w: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responseData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BodyText"/>
        <w:rPr>
          <w:rFonts w:ascii="Courier New" w:eastAsia="Times New Roman" w:hAnsi="Courier New" w:cs="Courier New"/>
          <w:color w:val="008080"/>
          <w:lang w:eastAsia="en-US"/>
        </w:rPr>
      </w:pPr>
      <w:r>
        <w:rPr>
          <w:rFonts w:ascii="Courier New" w:eastAsia="Times New Roman" w:hAnsi="Courier New" w:cs="Courier New"/>
          <w:color w:val="008080"/>
          <w:lang w:eastAsia="en-US"/>
        </w:rPr>
        <w:t>&lt;/</w:t>
      </w:r>
      <w:r>
        <w:rPr>
          <w:rFonts w:ascii="Courier New" w:eastAsia="Times New Roman" w:hAnsi="Courier New" w:cs="Courier New"/>
          <w:color w:val="3F7F7F"/>
          <w:lang w:eastAsia="en-US"/>
        </w:rPr>
        <w:t>zendServerAPIResponse</w:t>
      </w:r>
      <w:r>
        <w:rPr>
          <w:rFonts w:ascii="Courier New" w:eastAsia="Times New Roman" w:hAnsi="Courier New" w:cs="Courier New"/>
          <w:color w:val="008080"/>
          <w:lang w:eastAsia="en-US"/>
        </w:rPr>
        <w:t>&gt;</w:t>
      </w:r>
    </w:p>
    <w:p w:rsidR="00000000" w:rsidRDefault="000E1975">
      <w:pPr>
        <w:pStyle w:val="Heading3"/>
      </w:pPr>
      <w:r>
        <w:t>studioShow</w:t>
      </w:r>
      <w:r>
        <w:t>File</w:t>
      </w:r>
    </w:p>
    <w:p w:rsidR="00000000" w:rsidRDefault="000E1975">
      <w:r>
        <w:rPr>
          <w:b/>
        </w:rPr>
        <w:t>Description:</w:t>
      </w:r>
      <w:r>
        <w:rPr>
          <w:rFonts w:eastAsia="Calibri" w:cs="Calibri"/>
          <w:b/>
        </w:rPr>
        <w:t xml:space="preserve"> </w:t>
      </w:r>
      <w:r>
        <w:t>Display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file</w:t>
      </w:r>
      <w:r>
        <w:rPr>
          <w:rFonts w:eastAsia="Calibri" w:cs="Calibri"/>
        </w:rPr>
        <w:t xml:space="preserve"> </w:t>
      </w:r>
      <w:r>
        <w:t>from</w:t>
      </w:r>
      <w:r>
        <w:rPr>
          <w:rFonts w:eastAsia="Calibri" w:cs="Calibri"/>
        </w:rPr>
        <w:t xml:space="preserve"> </w:t>
      </w:r>
      <w:r>
        <w:t>an</w:t>
      </w:r>
      <w:r>
        <w:rPr>
          <w:rFonts w:eastAsia="Calibri" w:cs="Calibri"/>
        </w:rPr>
        <w:t xml:space="preserve"> </w:t>
      </w:r>
      <w:r>
        <w:t>event-group's</w:t>
      </w:r>
      <w:r>
        <w:rPr>
          <w:rFonts w:eastAsia="Calibri" w:cs="Calibri"/>
        </w:rPr>
        <w:t xml:space="preserve"> </w:t>
      </w:r>
      <w:r>
        <w:t>backtrace,</w:t>
      </w:r>
      <w:r>
        <w:rPr>
          <w:rFonts w:eastAsia="Calibri" w:cs="Calibri"/>
        </w:rPr>
        <w:t xml:space="preserve"> </w:t>
      </w:r>
      <w:r>
        <w:t>according</w:t>
      </w:r>
      <w:r>
        <w:rPr>
          <w:rFonts w:eastAsia="Calibri" w:cs="Calibri"/>
        </w:rPr>
        <w:t xml:space="preserve"> </w:t>
      </w:r>
      <w:r>
        <w:t>to</w:t>
      </w:r>
      <w:r>
        <w:rPr>
          <w:rFonts w:eastAsia="Calibri" w:cs="Calibri"/>
        </w:rPr>
        <w:t xml:space="preserve"> </w:t>
      </w:r>
      <w:r>
        <w:t>event-group's</w:t>
      </w:r>
      <w:r>
        <w:rPr>
          <w:rFonts w:eastAsia="Calibri" w:cs="Calibri"/>
        </w:rPr>
        <w:t xml:space="preserve"> </w:t>
      </w:r>
      <w:r>
        <w:t>identifier</w:t>
      </w:r>
      <w:r>
        <w:rPr>
          <w:rFonts w:eastAsia="Calibri" w:cs="Calibri"/>
        </w:rPr>
        <w:t xml:space="preserve"> </w:t>
      </w:r>
      <w:r>
        <w:t>and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backtrace</w:t>
      </w:r>
      <w:r>
        <w:rPr>
          <w:rFonts w:eastAsia="Calibri" w:cs="Calibri"/>
        </w:rPr>
        <w:t xml:space="preserve"> </w:t>
      </w:r>
      <w:r>
        <w:t>row</w:t>
      </w:r>
      <w:r>
        <w:rPr>
          <w:rFonts w:eastAsia="Calibri" w:cs="Calibri"/>
        </w:rPr>
        <w:t xml:space="preserve"> </w:t>
      </w:r>
      <w:r>
        <w:t>needed</w:t>
      </w:r>
    </w:p>
    <w:p w:rsidR="00000000" w:rsidRDefault="000E1975">
      <w:r>
        <w:rPr>
          <w:b/>
        </w:rPr>
        <w:t>Required</w:t>
      </w:r>
      <w:r>
        <w:rPr>
          <w:rFonts w:eastAsia="Calibri" w:cs="Calibri"/>
          <w:b/>
        </w:rPr>
        <w:t xml:space="preserve"> </w:t>
      </w:r>
      <w:r>
        <w:rPr>
          <w:b/>
        </w:rPr>
        <w:t>Permissions:</w:t>
      </w:r>
      <w:r>
        <w:rPr>
          <w:rFonts w:eastAsia="Calibri" w:cs="Calibri"/>
          <w:b/>
        </w:rPr>
        <w:t xml:space="preserve"> </w:t>
      </w:r>
      <w:r>
        <w:t>full</w:t>
      </w:r>
    </w:p>
    <w:p w:rsidR="00000000" w:rsidRDefault="000E1975">
      <w:r>
        <w:rPr>
          <w:b/>
        </w:rPr>
        <w:lastRenderedPageBreak/>
        <w:t>HTTP</w:t>
      </w:r>
      <w:r>
        <w:rPr>
          <w:rFonts w:eastAsia="Calibri" w:cs="Calibri"/>
          <w:b/>
        </w:rPr>
        <w:t xml:space="preserve"> </w:t>
      </w:r>
      <w:r>
        <w:rPr>
          <w:b/>
        </w:rPr>
        <w:t>method:</w:t>
      </w:r>
      <w:r>
        <w:rPr>
          <w:rFonts w:eastAsia="Calibri" w:cs="Calibri"/>
          <w:b/>
        </w:rPr>
        <w:t xml:space="preserve"> </w:t>
      </w:r>
      <w:r>
        <w:t>POST</w:t>
      </w:r>
    </w:p>
    <w:p w:rsidR="00000000" w:rsidRDefault="000E1975">
      <w:pPr>
        <w:rPr>
          <w:color w:val="000000"/>
        </w:rPr>
      </w:pPr>
      <w:r>
        <w:rPr>
          <w:rFonts w:eastAsia="ABCDEE+Calibri" w:cs="ABCDEE+Calibri"/>
          <w:b/>
          <w:color w:val="000000"/>
        </w:rPr>
        <w:t>Supported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by</w:t>
      </w:r>
      <w:r>
        <w:rPr>
          <w:rFonts w:eastAsia="Calibri" w:cs="Calibri"/>
          <w:b/>
          <w:color w:val="000000"/>
        </w:rPr>
        <w:t xml:space="preserve"> </w:t>
      </w:r>
      <w:r>
        <w:rPr>
          <w:b/>
          <w:color w:val="000000"/>
        </w:rPr>
        <w:t>Editions:</w:t>
      </w:r>
      <w:r>
        <w:rPr>
          <w:rFonts w:eastAsia="Calibri" w:cs="Calibri"/>
          <w:b/>
          <w:color w:val="000000"/>
        </w:rPr>
        <w:t xml:space="preserve"> </w:t>
      </w:r>
      <w:r>
        <w:rPr>
          <w:rFonts w:eastAsia="ABCDEE+Calibri" w:cs="ABCDEE+Calibri"/>
          <w:color w:val="000000"/>
        </w:rPr>
        <w:t>ZS,</w:t>
      </w:r>
      <w:r>
        <w:rPr>
          <w:rFonts w:eastAsia="Calibri" w:cs="Calibri"/>
          <w:color w:val="000000"/>
        </w:rPr>
        <w:t xml:space="preserve"> </w:t>
      </w:r>
      <w:r>
        <w:rPr>
          <w:color w:val="000000"/>
        </w:rPr>
        <w:t>ZSCM</w:t>
      </w:r>
    </w:p>
    <w:p w:rsidR="00000000" w:rsidRDefault="000E1975">
      <w:pPr>
        <w:pStyle w:val="Heading1"/>
      </w:pPr>
      <w:r>
        <w:lastRenderedPageBreak/>
        <w:t>Open</w:t>
      </w:r>
      <w:r>
        <w:rPr>
          <w:rFonts w:eastAsia="Cambria"/>
        </w:rPr>
        <w:t xml:space="preserve"> </w:t>
      </w:r>
      <w:r>
        <w:t>Issues</w:t>
      </w:r>
    </w:p>
    <w:p w:rsidR="00000000" w:rsidRDefault="000E1975">
      <w:r>
        <w:t>Is</w:t>
      </w:r>
      <w:r>
        <w:rPr>
          <w:rFonts w:eastAsia="Calibri" w:cs="Calibri"/>
        </w:rPr>
        <w:t xml:space="preserve"> </w:t>
      </w:r>
      <w:r>
        <w:t>studioShowFile</w:t>
      </w:r>
      <w:r>
        <w:rPr>
          <w:rFonts w:eastAsia="Calibri" w:cs="Calibri"/>
        </w:rPr>
        <w:t xml:space="preserve"> </w:t>
      </w:r>
      <w:r>
        <w:t>action</w:t>
      </w:r>
      <w:r>
        <w:rPr>
          <w:rFonts w:eastAsia="Calibri" w:cs="Calibri"/>
        </w:rPr>
        <w:t xml:space="preserve"> </w:t>
      </w:r>
      <w:r>
        <w:t>actually</w:t>
      </w:r>
      <w:r>
        <w:rPr>
          <w:rFonts w:eastAsia="Calibri" w:cs="Calibri"/>
        </w:rPr>
        <w:t xml:space="preserve"> </w:t>
      </w:r>
      <w:r>
        <w:t>needed?</w:t>
      </w:r>
    </w:p>
    <w:p w:rsidR="00000000" w:rsidRDefault="000E1975">
      <w:r>
        <w:t>Should</w:t>
      </w:r>
      <w:r>
        <w:rPr>
          <w:rFonts w:eastAsia="Calibri" w:cs="Calibri"/>
        </w:rPr>
        <w:t xml:space="preserve"> </w:t>
      </w:r>
      <w:r>
        <w:t>monitorIssuesListByFilter</w:t>
      </w:r>
      <w:r>
        <w:rPr>
          <w:rFonts w:eastAsia="Calibri" w:cs="Calibri"/>
        </w:rPr>
        <w:t xml:space="preserve"> </w:t>
      </w:r>
      <w:r>
        <w:t>be</w:t>
      </w:r>
      <w:r>
        <w:rPr>
          <w:rFonts w:eastAsia="Calibri" w:cs="Calibri"/>
        </w:rPr>
        <w:t xml:space="preserve"> </w:t>
      </w:r>
      <w:r>
        <w:t>implemented?</w:t>
      </w:r>
      <w:r>
        <w:rPr>
          <w:rFonts w:eastAsia="Calibri" w:cs="Calibri"/>
        </w:rPr>
        <w:t xml:space="preserve"> </w:t>
      </w:r>
      <w:r>
        <w:t>Avoided</w:t>
      </w:r>
      <w:r>
        <w:rPr>
          <w:rFonts w:eastAsia="Calibri" w:cs="Calibri"/>
        </w:rPr>
        <w:t xml:space="preserve"> </w:t>
      </w:r>
      <w:r>
        <w:t>for</w:t>
      </w:r>
      <w:r>
        <w:rPr>
          <w:rFonts w:eastAsia="Calibri" w:cs="Calibri"/>
        </w:rPr>
        <w:t xml:space="preserve"> </w:t>
      </w:r>
      <w:r>
        <w:t>now.</w:t>
      </w:r>
    </w:p>
    <w:p w:rsidR="00000000" w:rsidRDefault="000E1975">
      <w:r>
        <w:t>Studio</w:t>
      </w:r>
      <w:r>
        <w:rPr>
          <w:rFonts w:eastAsia="Calibri" w:cs="Calibri"/>
        </w:rPr>
        <w:t xml:space="preserve"> </w:t>
      </w:r>
      <w:r>
        <w:t>integration</w:t>
      </w:r>
      <w:r>
        <w:rPr>
          <w:rFonts w:eastAsia="Calibri" w:cs="Calibri"/>
        </w:rPr>
        <w:t xml:space="preserve"> </w:t>
      </w:r>
      <w:r>
        <w:t>actions</w:t>
      </w:r>
      <w:r>
        <w:rPr>
          <w:rFonts w:eastAsia="Calibri" w:cs="Calibri"/>
        </w:rPr>
        <w:t xml:space="preserve"> </w:t>
      </w:r>
      <w:r>
        <w:t>in</w:t>
      </w:r>
      <w:r>
        <w:rPr>
          <w:rFonts w:eastAsia="Calibri" w:cs="Calibri"/>
        </w:rPr>
        <w:t xml:space="preserve"> </w:t>
      </w:r>
      <w:r>
        <w:t>asynchronous</w:t>
      </w:r>
      <w:r>
        <w:rPr>
          <w:rFonts w:eastAsia="Calibri" w:cs="Calibri"/>
        </w:rPr>
        <w:t xml:space="preserve"> </w:t>
      </w:r>
      <w:r>
        <w:t>mode</w:t>
      </w:r>
      <w:r>
        <w:rPr>
          <w:rFonts w:eastAsia="Calibri" w:cs="Calibri"/>
        </w:rPr>
        <w:t xml:space="preserve"> </w:t>
      </w:r>
      <w:r>
        <w:t>by</w:t>
      </w:r>
      <w:r>
        <w:rPr>
          <w:rFonts w:eastAsia="Calibri" w:cs="Calibri"/>
        </w:rPr>
        <w:t xml:space="preserve"> </w:t>
      </w:r>
      <w:r>
        <w:t>using</w:t>
      </w:r>
      <w:r>
        <w:rPr>
          <w:rFonts w:eastAsia="Calibri" w:cs="Calibri"/>
        </w:rPr>
        <w:t xml:space="preserve"> </w:t>
      </w:r>
      <w:r>
        <w:t>job</w:t>
      </w:r>
      <w:r>
        <w:rPr>
          <w:rFonts w:eastAsia="Calibri" w:cs="Calibri"/>
        </w:rPr>
        <w:t xml:space="preserve"> </w:t>
      </w:r>
      <w:r>
        <w:t>queue?</w:t>
      </w:r>
    </w:p>
    <w:p w:rsidR="00000000" w:rsidRDefault="000E1975">
      <w:pPr>
        <w:pStyle w:val="Address"/>
      </w:pPr>
    </w:p>
    <w:p w:rsidR="00000000" w:rsidRDefault="000E1975">
      <w:pPr>
        <w:pStyle w:val="Address"/>
        <w:pageBreakBefore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</w:p>
    <w:p w:rsidR="00000000" w:rsidRDefault="000E1975">
      <w:pPr>
        <w:pStyle w:val="Address"/>
      </w:pPr>
      <w:r>
        <w:pict>
          <v:line id="_x0000_s1030" style="position:absolute;z-index:-251656704" from="40.05pt,-8.05pt" to="500.35pt,-8.05pt" strokecolor="#93a0aa" strokeweight=".18mm">
            <v:stroke color2="#6c5f55" joinstyle="miter"/>
          </v:line>
        </w:pict>
      </w:r>
      <w:r>
        <w:rPr>
          <w:rStyle w:val="Contactheading"/>
        </w:rPr>
        <w:t>C</w:t>
      </w:r>
      <w:r>
        <w:rPr>
          <w:rStyle w:val="Contactheading"/>
        </w:rPr>
        <w:t>orporate</w:t>
      </w:r>
      <w:r>
        <w:rPr>
          <w:rStyle w:val="Contactheading"/>
          <w:rFonts w:eastAsia="Calibri" w:cs="Calibri"/>
        </w:rPr>
        <w:t xml:space="preserve"> </w:t>
      </w:r>
      <w:r>
        <w:rPr>
          <w:rStyle w:val="Contactheading"/>
        </w:rPr>
        <w:t>Headquarters: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Technologies,</w:t>
      </w:r>
      <w:r>
        <w:rPr>
          <w:rFonts w:eastAsia="Calibri" w:cs="Calibri"/>
        </w:rPr>
        <w:t xml:space="preserve"> </w:t>
      </w:r>
      <w:r>
        <w:t>Inc.</w:t>
      </w:r>
      <w:r>
        <w:rPr>
          <w:rFonts w:eastAsia="Calibri" w:cs="Calibri"/>
        </w:rPr>
        <w:t xml:space="preserve"> </w:t>
      </w:r>
      <w:r>
        <w:t>19200</w:t>
      </w:r>
      <w:r>
        <w:rPr>
          <w:rFonts w:eastAsia="Calibri" w:cs="Calibri"/>
        </w:rPr>
        <w:t xml:space="preserve"> </w:t>
      </w:r>
      <w:r>
        <w:t>Stevens</w:t>
      </w:r>
      <w:r>
        <w:rPr>
          <w:rFonts w:eastAsia="Calibri" w:cs="Calibri"/>
        </w:rPr>
        <w:t xml:space="preserve"> </w:t>
      </w:r>
      <w:r>
        <w:t>Creek</w:t>
      </w:r>
      <w:r>
        <w:rPr>
          <w:rFonts w:eastAsia="Calibri" w:cs="Calibri"/>
        </w:rPr>
        <w:t xml:space="preserve"> </w:t>
      </w:r>
      <w:r>
        <w:t>Blvd.</w:t>
      </w:r>
      <w:r>
        <w:rPr>
          <w:rFonts w:eastAsia="Calibri" w:cs="Calibri"/>
        </w:rPr>
        <w:t xml:space="preserve"> </w:t>
      </w:r>
      <w:r>
        <w:t>Cupertino,</w:t>
      </w:r>
      <w:r>
        <w:rPr>
          <w:rFonts w:eastAsia="Calibri" w:cs="Calibri"/>
        </w:rPr>
        <w:t xml:space="preserve"> </w:t>
      </w:r>
      <w:r>
        <w:t>CA</w:t>
      </w:r>
      <w:r>
        <w:rPr>
          <w:rFonts w:eastAsia="Calibri" w:cs="Calibri"/>
        </w:rPr>
        <w:t xml:space="preserve"> </w:t>
      </w:r>
      <w:r>
        <w:t>95014,</w:t>
      </w:r>
      <w:r>
        <w:rPr>
          <w:rFonts w:eastAsia="Calibri" w:cs="Calibri"/>
        </w:rPr>
        <w:t xml:space="preserve"> </w:t>
      </w:r>
      <w:r>
        <w:t>USA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Tel</w:t>
      </w:r>
      <w:r>
        <w:rPr>
          <w:rStyle w:val="bold"/>
          <w:rFonts w:eastAsia="Calibri" w:cs="Calibri"/>
        </w:rPr>
        <w:t xml:space="preserve"> </w:t>
      </w:r>
      <w:r>
        <w:t>+1-408-253-8800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Fax</w:t>
      </w:r>
      <w:r>
        <w:rPr>
          <w:rStyle w:val="bold"/>
          <w:rFonts w:eastAsia="Calibri" w:cs="Calibri"/>
        </w:rPr>
        <w:t xml:space="preserve"> </w:t>
      </w:r>
      <w:r>
        <w:t>+1-408-253-8801</w:t>
      </w:r>
    </w:p>
    <w:p w:rsidR="00000000" w:rsidRDefault="000E1975">
      <w:pPr>
        <w:pStyle w:val="Address"/>
      </w:pPr>
      <w:r>
        <w:rPr>
          <w:rStyle w:val="Contactheading"/>
        </w:rPr>
        <w:t>Central</w:t>
      </w:r>
      <w:r>
        <w:rPr>
          <w:rStyle w:val="Contactheading"/>
          <w:rFonts w:eastAsia="Calibri" w:cs="Calibri"/>
        </w:rPr>
        <w:t xml:space="preserve"> </w:t>
      </w:r>
      <w:r>
        <w:rPr>
          <w:rStyle w:val="Contactheading"/>
        </w:rPr>
        <w:t>Europe:</w:t>
      </w:r>
      <w:r>
        <w:rPr>
          <w:rStyle w:val="Contactheading"/>
          <w:rFonts w:eastAsia="Calibri" w:cs="Calibri"/>
        </w:rPr>
        <w:t xml:space="preserve"> </w:t>
      </w:r>
      <w:r>
        <w:t>(Germany,</w:t>
      </w:r>
      <w:r>
        <w:rPr>
          <w:rFonts w:eastAsia="Calibri" w:cs="Calibri"/>
        </w:rPr>
        <w:t xml:space="preserve"> </w:t>
      </w:r>
      <w:r>
        <w:t>Austria,</w:t>
      </w:r>
      <w:r>
        <w:rPr>
          <w:rFonts w:eastAsia="Calibri" w:cs="Calibri"/>
        </w:rPr>
        <w:t xml:space="preserve"> </w:t>
      </w:r>
      <w:r>
        <w:t>Switzerland)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</w:t>
      </w:r>
      <w:r>
        <w:rPr>
          <w:rFonts w:eastAsia="Calibri" w:cs="Calibri"/>
        </w:rPr>
        <w:t xml:space="preserve"> </w:t>
      </w:r>
      <w:r>
        <w:t>GmbH</w:t>
      </w:r>
      <w:r>
        <w:rPr>
          <w:rFonts w:eastAsia="Calibri" w:cs="Calibri"/>
        </w:rPr>
        <w:t xml:space="preserve"> </w:t>
      </w:r>
      <w:r>
        <w:t>Bayerstrasse</w:t>
      </w:r>
      <w:r>
        <w:rPr>
          <w:rFonts w:eastAsia="Calibri" w:cs="Calibri"/>
        </w:rPr>
        <w:t xml:space="preserve"> </w:t>
      </w:r>
      <w:r>
        <w:t>83,</w:t>
      </w:r>
      <w:r>
        <w:rPr>
          <w:rFonts w:eastAsia="Calibri" w:cs="Calibri"/>
        </w:rPr>
        <w:t xml:space="preserve"> </w:t>
      </w:r>
      <w:r>
        <w:t>80335</w:t>
      </w:r>
      <w:r>
        <w:rPr>
          <w:rFonts w:eastAsia="Calibri" w:cs="Calibri"/>
        </w:rPr>
        <w:t xml:space="preserve"> </w:t>
      </w:r>
      <w:r>
        <w:t>Munich,</w:t>
      </w:r>
      <w:r>
        <w:rPr>
          <w:rFonts w:eastAsia="Calibri" w:cs="Calibri"/>
        </w:rPr>
        <w:t xml:space="preserve"> </w:t>
      </w:r>
      <w:r>
        <w:t>Germany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Tel</w:t>
      </w:r>
      <w:r>
        <w:rPr>
          <w:rStyle w:val="bold"/>
          <w:rFonts w:eastAsia="Calibri" w:cs="Calibri"/>
        </w:rPr>
        <w:t xml:space="preserve"> </w:t>
      </w:r>
      <w:r>
        <w:t>+49-89-516199-0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Fax</w:t>
      </w:r>
      <w:r>
        <w:rPr>
          <w:rStyle w:val="bold"/>
          <w:rFonts w:eastAsia="Calibri" w:cs="Calibri"/>
        </w:rPr>
        <w:t xml:space="preserve"> </w:t>
      </w:r>
      <w:r>
        <w:t>+49-89-516199-2</w:t>
      </w:r>
      <w:r>
        <w:t>0</w:t>
      </w:r>
    </w:p>
    <w:p w:rsidR="00000000" w:rsidRDefault="000E1975">
      <w:pPr>
        <w:pStyle w:val="Address"/>
        <w:rPr>
          <w:rFonts w:eastAsia="Calibri" w:cs="Calibri"/>
        </w:rPr>
      </w:pPr>
      <w:r>
        <w:rPr>
          <w:rStyle w:val="Contactheading"/>
        </w:rPr>
        <w:t>International: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</w:t>
      </w:r>
      <w:r>
        <w:rPr>
          <w:rFonts w:eastAsia="Calibri" w:cs="Calibri"/>
        </w:rPr>
        <w:t xml:space="preserve"> </w:t>
      </w:r>
      <w:r>
        <w:t>Ltd.</w:t>
      </w:r>
      <w:r>
        <w:rPr>
          <w:rFonts w:eastAsia="Calibri" w:cs="Calibri"/>
        </w:rPr>
        <w:t xml:space="preserve"> </w:t>
      </w:r>
      <w:r>
        <w:t>12</w:t>
      </w:r>
      <w:r>
        <w:rPr>
          <w:rFonts w:eastAsia="Calibri" w:cs="Calibri"/>
        </w:rPr>
        <w:t xml:space="preserve"> </w:t>
      </w:r>
      <w:r>
        <w:t>Abba</w:t>
      </w:r>
      <w:r>
        <w:rPr>
          <w:rFonts w:eastAsia="Calibri" w:cs="Calibri"/>
        </w:rPr>
        <w:t xml:space="preserve"> </w:t>
      </w:r>
      <w:r>
        <w:t>Hillel</w:t>
      </w:r>
      <w:r>
        <w:rPr>
          <w:rFonts w:eastAsia="Calibri" w:cs="Calibri"/>
        </w:rPr>
        <w:t xml:space="preserve"> </w:t>
      </w:r>
      <w:r>
        <w:t>Street,</w:t>
      </w:r>
      <w:r>
        <w:rPr>
          <w:rFonts w:eastAsia="Calibri" w:cs="Calibri"/>
        </w:rPr>
        <w:t xml:space="preserve"> </w:t>
      </w:r>
      <w:r>
        <w:t>Ramat</w:t>
      </w:r>
      <w:r>
        <w:rPr>
          <w:rFonts w:eastAsia="Calibri" w:cs="Calibri"/>
        </w:rPr>
        <w:t xml:space="preserve"> </w:t>
      </w:r>
      <w:r>
        <w:t>Gan,</w:t>
      </w:r>
      <w:r>
        <w:rPr>
          <w:rFonts w:eastAsia="Calibri" w:cs="Calibri"/>
        </w:rPr>
        <w:t xml:space="preserve"> </w:t>
      </w:r>
      <w:r>
        <w:t>Israel</w:t>
      </w:r>
      <w:r>
        <w:rPr>
          <w:rFonts w:eastAsia="Calibri" w:cs="Calibri"/>
        </w:rPr>
        <w:t xml:space="preserve"> </w:t>
      </w:r>
      <w:r>
        <w:t>52506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Tel</w:t>
      </w:r>
      <w:r>
        <w:rPr>
          <w:rStyle w:val="bold"/>
          <w:rFonts w:eastAsia="Calibri" w:cs="Calibri"/>
        </w:rPr>
        <w:t xml:space="preserve"> </w:t>
      </w:r>
      <w:r>
        <w:rPr>
          <w:rStyle w:val="bold"/>
          <w:b w:val="0"/>
          <w:bCs w:val="0"/>
        </w:rPr>
        <w:t>+</w:t>
      </w:r>
      <w:r>
        <w:t>972-3-753-9500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Fax</w:t>
      </w:r>
      <w:r>
        <w:rPr>
          <w:rStyle w:val="bold"/>
          <w:rFonts w:eastAsia="Calibri" w:cs="Calibri"/>
        </w:rPr>
        <w:t xml:space="preserve"> </w:t>
      </w:r>
      <w:r>
        <w:rPr>
          <w:rStyle w:val="bold"/>
          <w:b w:val="0"/>
          <w:bCs w:val="0"/>
        </w:rPr>
        <w:t>+</w:t>
      </w:r>
      <w:r>
        <w:t>972-3-613-9671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Address"/>
        <w:rPr>
          <w:rFonts w:eastAsia="Calibri" w:cs="Calibri"/>
        </w:rPr>
      </w:pPr>
      <w:r>
        <w:rPr>
          <w:rStyle w:val="Contactheading"/>
        </w:rPr>
        <w:t>France:</w:t>
      </w:r>
      <w:r>
        <w:rPr>
          <w:rStyle w:val="Contactheading"/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</w:t>
      </w:r>
      <w:r>
        <w:rPr>
          <w:rFonts w:eastAsia="Calibri" w:cs="Calibri"/>
        </w:rPr>
        <w:t xml:space="preserve"> </w:t>
      </w:r>
      <w:r>
        <w:t>SARL,</w:t>
      </w:r>
      <w:r>
        <w:rPr>
          <w:rFonts w:eastAsia="Calibri" w:cs="Calibri"/>
        </w:rPr>
        <w:t xml:space="preserve"> </w:t>
      </w:r>
      <w:r>
        <w:t>5</w:t>
      </w:r>
      <w:r>
        <w:rPr>
          <w:rFonts w:eastAsia="Calibri" w:cs="Calibri"/>
        </w:rPr>
        <w:t xml:space="preserve"> </w:t>
      </w:r>
      <w:r>
        <w:t>Rue</w:t>
      </w:r>
      <w:r>
        <w:rPr>
          <w:rFonts w:eastAsia="Calibri" w:cs="Calibri"/>
        </w:rPr>
        <w:t xml:space="preserve"> </w:t>
      </w:r>
      <w:r>
        <w:t>de</w:t>
      </w:r>
      <w:r>
        <w:rPr>
          <w:rFonts w:eastAsia="Calibri" w:cs="Calibri"/>
        </w:rPr>
        <w:t xml:space="preserve"> </w:t>
      </w:r>
      <w:r>
        <w:t>Rome,</w:t>
      </w:r>
      <w:r>
        <w:rPr>
          <w:rFonts w:eastAsia="Calibri" w:cs="Calibri"/>
        </w:rPr>
        <w:t xml:space="preserve"> </w:t>
      </w:r>
      <w:r>
        <w:t>ZAC</w:t>
      </w:r>
      <w:r>
        <w:rPr>
          <w:rFonts w:eastAsia="Calibri" w:cs="Calibri"/>
        </w:rPr>
        <w:t xml:space="preserve"> </w:t>
      </w:r>
      <w:r>
        <w:t>de</w:t>
      </w:r>
      <w:r>
        <w:rPr>
          <w:rFonts w:eastAsia="Calibri" w:cs="Calibri"/>
        </w:rPr>
        <w:t xml:space="preserve"> </w:t>
      </w:r>
      <w:r>
        <w:t>Nanteuil,</w:t>
      </w:r>
      <w:r>
        <w:rPr>
          <w:rFonts w:eastAsia="Calibri" w:cs="Calibri"/>
        </w:rPr>
        <w:t xml:space="preserve"> </w:t>
      </w:r>
      <w:r>
        <w:t>93110</w:t>
      </w:r>
      <w:r>
        <w:rPr>
          <w:rFonts w:eastAsia="Calibri" w:cs="Calibri"/>
        </w:rPr>
        <w:t xml:space="preserve"> </w:t>
      </w:r>
      <w:r>
        <w:t>Rosny-sous-Bois,</w:t>
      </w:r>
      <w:r>
        <w:rPr>
          <w:rFonts w:eastAsia="Calibri" w:cs="Calibri"/>
        </w:rPr>
        <w:t xml:space="preserve"> </w:t>
      </w:r>
      <w:r>
        <w:t>France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Tel</w:t>
      </w:r>
      <w:r>
        <w:rPr>
          <w:rStyle w:val="bold"/>
          <w:rFonts w:eastAsia="Calibri" w:cs="Calibri"/>
        </w:rPr>
        <w:t xml:space="preserve"> </w:t>
      </w:r>
      <w:r>
        <w:t>+33</w:t>
      </w:r>
      <w:r>
        <w:rPr>
          <w:rFonts w:eastAsia="Calibri" w:cs="Calibri"/>
        </w:rPr>
        <w:t xml:space="preserve"> </w:t>
      </w:r>
      <w:r>
        <w:t>1</w:t>
      </w:r>
      <w:r>
        <w:rPr>
          <w:rFonts w:eastAsia="Calibri" w:cs="Calibri"/>
        </w:rPr>
        <w:t xml:space="preserve"> </w:t>
      </w:r>
      <w:r>
        <w:t>4855</w:t>
      </w:r>
      <w:r>
        <w:rPr>
          <w:rFonts w:eastAsia="Calibri" w:cs="Calibri"/>
        </w:rPr>
        <w:t xml:space="preserve"> </w:t>
      </w:r>
      <w:r>
        <w:t>0200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Fax</w:t>
      </w:r>
      <w:r>
        <w:rPr>
          <w:rStyle w:val="bold"/>
          <w:rFonts w:eastAsia="Calibri" w:cs="Calibri"/>
        </w:rPr>
        <w:t xml:space="preserve"> </w:t>
      </w:r>
      <w:r>
        <w:t>+33</w:t>
      </w:r>
      <w:r>
        <w:rPr>
          <w:rFonts w:eastAsia="Calibri" w:cs="Calibri"/>
        </w:rPr>
        <w:t xml:space="preserve"> </w:t>
      </w:r>
      <w:r>
        <w:t>1</w:t>
      </w:r>
      <w:r>
        <w:rPr>
          <w:rFonts w:eastAsia="Calibri" w:cs="Calibri"/>
        </w:rPr>
        <w:t xml:space="preserve"> </w:t>
      </w:r>
      <w:r>
        <w:t>4812</w:t>
      </w:r>
      <w:r>
        <w:rPr>
          <w:rFonts w:eastAsia="Calibri" w:cs="Calibri"/>
        </w:rPr>
        <w:t xml:space="preserve"> </w:t>
      </w:r>
      <w:r>
        <w:t>3132</w:t>
      </w:r>
      <w:r>
        <w:rPr>
          <w:rFonts w:eastAsia="Calibri" w:cs="Calibri"/>
        </w:rPr>
        <w:t xml:space="preserve"> </w:t>
      </w:r>
    </w:p>
    <w:p w:rsidR="00000000" w:rsidRDefault="000E1975">
      <w:pPr>
        <w:pStyle w:val="Address"/>
      </w:pPr>
      <w:r>
        <w:rPr>
          <w:rStyle w:val="Contactheading"/>
        </w:rPr>
        <w:t>Italy: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Technologies,</w:t>
      </w:r>
      <w:r>
        <w:rPr>
          <w:rFonts w:eastAsia="Calibri" w:cs="Calibri"/>
        </w:rPr>
        <w:t xml:space="preserve"> </w:t>
      </w:r>
      <w:r>
        <w:t>Largo</w:t>
      </w:r>
      <w:r>
        <w:rPr>
          <w:rFonts w:eastAsia="Calibri" w:cs="Calibri"/>
        </w:rPr>
        <w:t xml:space="preserve"> </w:t>
      </w:r>
      <w:r>
        <w:t>Richini</w:t>
      </w:r>
      <w:r>
        <w:rPr>
          <w:rFonts w:eastAsia="Calibri" w:cs="Calibri"/>
        </w:rPr>
        <w:t xml:space="preserve"> </w:t>
      </w:r>
      <w:r>
        <w:t>6,</w:t>
      </w:r>
      <w:r>
        <w:rPr>
          <w:rFonts w:eastAsia="Calibri" w:cs="Calibri"/>
        </w:rPr>
        <w:t xml:space="preserve"> </w:t>
      </w:r>
      <w:r>
        <w:t>20122</w:t>
      </w:r>
      <w:r>
        <w:rPr>
          <w:rFonts w:eastAsia="Calibri" w:cs="Calibri"/>
        </w:rPr>
        <w:t xml:space="preserve"> </w:t>
      </w:r>
      <w:r>
        <w:t>Milano,</w:t>
      </w:r>
      <w:r>
        <w:rPr>
          <w:rFonts w:eastAsia="Calibri" w:cs="Calibri"/>
        </w:rPr>
        <w:t xml:space="preserve"> </w:t>
      </w:r>
      <w:r>
        <w:t>Italy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Tel</w:t>
      </w:r>
      <w:r>
        <w:rPr>
          <w:rStyle w:val="bold"/>
          <w:rFonts w:eastAsia="Calibri" w:cs="Calibri"/>
        </w:rPr>
        <w:t xml:space="preserve"> </w:t>
      </w:r>
      <w:r>
        <w:t>+39</w:t>
      </w:r>
      <w:r>
        <w:rPr>
          <w:rFonts w:eastAsia="Calibri" w:cs="Calibri"/>
        </w:rPr>
        <w:t xml:space="preserve"> </w:t>
      </w:r>
      <w:r>
        <w:t>02</w:t>
      </w:r>
      <w:r>
        <w:rPr>
          <w:rFonts w:eastAsia="Calibri" w:cs="Calibri"/>
        </w:rPr>
        <w:t xml:space="preserve"> </w:t>
      </w:r>
      <w:r>
        <w:t>5821</w:t>
      </w:r>
      <w:r>
        <w:rPr>
          <w:rFonts w:eastAsia="Calibri" w:cs="Calibri"/>
        </w:rPr>
        <w:t xml:space="preserve"> </w:t>
      </w:r>
      <w:r>
        <w:t>5832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·</w:t>
      </w:r>
      <w:r>
        <w:rPr>
          <w:rStyle w:val="bold"/>
          <w:rFonts w:eastAsia="Calibri" w:cs="Calibri"/>
        </w:rPr>
        <w:t xml:space="preserve">  </w:t>
      </w:r>
      <w:r>
        <w:rPr>
          <w:rStyle w:val="bold"/>
        </w:rPr>
        <w:t>Fax</w:t>
      </w:r>
      <w:r>
        <w:rPr>
          <w:rStyle w:val="bold"/>
          <w:rFonts w:eastAsia="Calibri" w:cs="Calibri"/>
        </w:rPr>
        <w:t xml:space="preserve"> </w:t>
      </w:r>
      <w:r>
        <w:t>+39</w:t>
      </w:r>
      <w:r>
        <w:rPr>
          <w:rFonts w:eastAsia="Calibri" w:cs="Calibri"/>
        </w:rPr>
        <w:t xml:space="preserve"> </w:t>
      </w:r>
      <w:r>
        <w:t>02</w:t>
      </w:r>
      <w:r>
        <w:rPr>
          <w:rFonts w:eastAsia="Calibri" w:cs="Calibri"/>
        </w:rPr>
        <w:t xml:space="preserve"> </w:t>
      </w:r>
      <w:r>
        <w:t>5821</w:t>
      </w:r>
      <w:r>
        <w:rPr>
          <w:rFonts w:eastAsia="Calibri" w:cs="Calibri"/>
        </w:rPr>
        <w:t xml:space="preserve"> </w:t>
      </w:r>
      <w:r>
        <w:t>5400</w:t>
      </w:r>
    </w:p>
    <w:p w:rsidR="00000000" w:rsidRDefault="000E1975">
      <w:pPr>
        <w:pStyle w:val="contact"/>
      </w:pPr>
    </w:p>
    <w:p w:rsidR="00000000" w:rsidRDefault="000E1975">
      <w:pPr>
        <w:pStyle w:val="Address"/>
      </w:pPr>
      <w:r>
        <w:rPr>
          <w:rStyle w:val="AdderssboldChar"/>
        </w:rPr>
        <w:t>©</w:t>
      </w:r>
      <w:r>
        <w:rPr>
          <w:rStyle w:val="AdderssboldChar"/>
          <w:rFonts w:eastAsia="Calibri" w:cs="Calibri"/>
        </w:rPr>
        <w:t xml:space="preserve"> </w:t>
      </w:r>
      <w:r>
        <w:rPr>
          <w:rStyle w:val="AdderssboldChar"/>
        </w:rPr>
        <w:t>2009</w:t>
      </w:r>
      <w:r>
        <w:rPr>
          <w:rStyle w:val="AdderssboldChar"/>
          <w:rFonts w:eastAsia="Calibri" w:cs="Calibri"/>
        </w:rPr>
        <w:t xml:space="preserve"> </w:t>
      </w:r>
      <w:r>
        <w:rPr>
          <w:rStyle w:val="AdderssboldChar"/>
        </w:rPr>
        <w:t>Zend</w:t>
      </w:r>
      <w:r>
        <w:rPr>
          <w:rStyle w:val="AdderssboldChar"/>
          <w:rFonts w:eastAsia="Calibri" w:cs="Calibri"/>
        </w:rPr>
        <w:t xml:space="preserve"> </w:t>
      </w:r>
      <w:r>
        <w:rPr>
          <w:rStyle w:val="AdderssboldChar"/>
        </w:rPr>
        <w:t>Corporation.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is</w:t>
      </w:r>
      <w:r>
        <w:rPr>
          <w:rFonts w:eastAsia="Calibri" w:cs="Calibri"/>
        </w:rPr>
        <w:t xml:space="preserve"> </w:t>
      </w:r>
      <w:r>
        <w:t>a</w:t>
      </w:r>
      <w:r>
        <w:rPr>
          <w:rFonts w:eastAsia="Calibri" w:cs="Calibri"/>
        </w:rPr>
        <w:t xml:space="preserve"> </w:t>
      </w:r>
      <w:r>
        <w:t>registered</w:t>
      </w:r>
      <w:r>
        <w:rPr>
          <w:rFonts w:eastAsia="Calibri" w:cs="Calibri"/>
        </w:rPr>
        <w:t xml:space="preserve"> </w:t>
      </w:r>
      <w:r>
        <w:t>trademark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Zend</w:t>
      </w:r>
      <w:r>
        <w:rPr>
          <w:rFonts w:eastAsia="Calibri" w:cs="Calibri"/>
        </w:rPr>
        <w:t xml:space="preserve"> </w:t>
      </w:r>
      <w:r>
        <w:t>Technologies</w:t>
      </w:r>
      <w:r>
        <w:rPr>
          <w:rFonts w:eastAsia="Calibri" w:cs="Calibri"/>
        </w:rPr>
        <w:t xml:space="preserve"> </w:t>
      </w:r>
      <w:r>
        <w:t>Ltd.</w:t>
      </w:r>
      <w:r>
        <w:rPr>
          <w:rFonts w:eastAsia="Calibri" w:cs="Calibri"/>
        </w:rPr>
        <w:t xml:space="preserve"> </w:t>
      </w:r>
      <w:r>
        <w:tab/>
      </w:r>
      <w:r>
        <w:br/>
        <w:t>All</w:t>
      </w:r>
      <w:r>
        <w:rPr>
          <w:rFonts w:eastAsia="Calibri" w:cs="Calibri"/>
        </w:rPr>
        <w:t xml:space="preserve"> </w:t>
      </w:r>
      <w:r>
        <w:t>other</w:t>
      </w:r>
      <w:r>
        <w:rPr>
          <w:rFonts w:eastAsia="Calibri" w:cs="Calibri"/>
        </w:rPr>
        <w:t xml:space="preserve"> </w:t>
      </w:r>
      <w:r>
        <w:t>trademarks</w:t>
      </w:r>
      <w:r>
        <w:rPr>
          <w:rFonts w:eastAsia="Calibri" w:cs="Calibri"/>
        </w:rPr>
        <w:t xml:space="preserve"> </w:t>
      </w:r>
      <w:r>
        <w:t>are</w:t>
      </w:r>
      <w:r>
        <w:rPr>
          <w:rFonts w:eastAsia="Calibri" w:cs="Calibri"/>
        </w:rPr>
        <w:t xml:space="preserve"> </w:t>
      </w:r>
      <w:r>
        <w:t>the</w:t>
      </w:r>
      <w:r>
        <w:rPr>
          <w:rFonts w:eastAsia="Calibri" w:cs="Calibri"/>
        </w:rPr>
        <w:t xml:space="preserve"> </w:t>
      </w:r>
      <w:r>
        <w:t>proper</w:t>
      </w:r>
      <w:r>
        <w:t>ty</w:t>
      </w:r>
      <w:r>
        <w:rPr>
          <w:rFonts w:eastAsia="Calibri" w:cs="Calibri"/>
        </w:rPr>
        <w:t xml:space="preserve"> </w:t>
      </w:r>
      <w:r>
        <w:t>of</w:t>
      </w:r>
      <w:r>
        <w:rPr>
          <w:rFonts w:eastAsia="Calibri" w:cs="Calibri"/>
        </w:rPr>
        <w:t xml:space="preserve"> </w:t>
      </w:r>
      <w:r>
        <w:t>their</w:t>
      </w:r>
      <w:r>
        <w:rPr>
          <w:rFonts w:eastAsia="Calibri" w:cs="Calibri"/>
        </w:rPr>
        <w:t xml:space="preserve"> </w:t>
      </w:r>
      <w:r>
        <w:t>respective</w:t>
      </w:r>
      <w:r>
        <w:rPr>
          <w:rFonts w:eastAsia="Calibri" w:cs="Calibri"/>
        </w:rPr>
        <w:t xml:space="preserve"> </w:t>
      </w:r>
      <w:r>
        <w:t>owners.</w:t>
      </w:r>
      <w:r>
        <w:rPr>
          <w:rFonts w:eastAsia="Calibri" w:cs="Calibri"/>
        </w:rPr>
        <w:t xml:space="preserve">    </w:t>
      </w:r>
      <w:hyperlink r:id="rId13" w:history="1">
        <w:r>
          <w:rPr>
            <w:rStyle w:val="Hyperlink"/>
          </w:rPr>
          <w:t>www.zend.com</w:t>
        </w:r>
      </w:hyperlink>
    </w:p>
    <w:p w:rsidR="00000000" w:rsidRDefault="000E1975">
      <w:pPr>
        <w:pStyle w:val="Address"/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5"/>
    <w:bookmarkEnd w:id="26"/>
    <w:bookmarkEnd w:id="27"/>
    <w:bookmarkEnd w:id="28"/>
    <w:bookmarkEnd w:id="29"/>
    <w:bookmarkEnd w:id="30"/>
    <w:bookmarkEnd w:id="31"/>
    <w:p w:rsidR="000E1975" w:rsidRDefault="000E1975">
      <w:pPr>
        <w:pStyle w:val="Address"/>
      </w:pPr>
      <w:r>
        <w:rPr>
          <w:rFonts w:eastAsia="ABCDEE+Calibri" w:cs="ABCDEE+Calibri"/>
          <w:color w:val="000000"/>
        </w:rPr>
        <w:t>0106-SDD-T-</w:t>
      </w:r>
      <w:r>
        <w:rPr>
          <w:rFonts w:eastAsia="ABCDEE+Calibri" w:cs="ABCDEE+Calibri"/>
          <w:color w:val="000000"/>
        </w:rPr>
        <w:fldChar w:fldCharType="begin"/>
      </w:r>
      <w:r>
        <w:rPr>
          <w:rFonts w:eastAsia="ABCDEE+Calibri" w:cs="ABCDEE+Calibri"/>
          <w:color w:val="000000"/>
        </w:rPr>
        <w:instrText xml:space="preserve"> DATE \@"YYYYMMDD" </w:instrText>
      </w:r>
      <w:r>
        <w:rPr>
          <w:rFonts w:eastAsia="ABCDEE+Calibri" w:cs="ABCDEE+Calibri"/>
          <w:color w:val="000000"/>
        </w:rPr>
        <w:fldChar w:fldCharType="separate"/>
      </w:r>
      <w:r w:rsidR="008A3D8A">
        <w:rPr>
          <w:rFonts w:eastAsia="ABCDEE+Calibri" w:cs="ABCDEE+Calibri"/>
          <w:noProof/>
          <w:color w:val="000000"/>
        </w:rPr>
        <w:t>20111128</w:t>
      </w:r>
      <w:r>
        <w:rPr>
          <w:rFonts w:eastAsia="ABCDEE+Calibri" w:cs="ABCDEE+Calibri"/>
          <w:color w:val="000000"/>
        </w:rPr>
        <w:fldChar w:fldCharType="end"/>
      </w:r>
      <w:r>
        <w:rPr>
          <w:rFonts w:eastAsia="ABCDEE+Calibri" w:cs="ABCDEE+Calibri"/>
          <w:color w:val="000000"/>
        </w:rPr>
        <w:t>-R5-EN</w:t>
      </w:r>
    </w:p>
    <w:sectPr w:rsidR="000E1975">
      <w:type w:val="continuous"/>
      <w:pgSz w:w="11906" w:h="16838"/>
      <w:pgMar w:top="1191" w:right="1134" w:bottom="1134" w:left="1134" w:header="1134" w:footer="720" w:gutter="0"/>
      <w:cols w:space="720"/>
      <w:docGrid w:linePitch="24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975" w:rsidRDefault="000E1975">
      <w:pPr>
        <w:spacing w:after="0" w:line="240" w:lineRule="auto"/>
      </w:pPr>
      <w:r>
        <w:separator/>
      </w:r>
    </w:p>
  </w:endnote>
  <w:endnote w:type="continuationSeparator" w:id="0">
    <w:p w:rsidR="000E1975" w:rsidRDefault="000E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Nachlieli CLM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altName w:val="MS Mincho"/>
    <w:charset w:val="80"/>
    <w:family w:val="auto"/>
    <w:pitch w:val="default"/>
    <w:sig w:usb0="00000000" w:usb1="00000000" w:usb2="00000000" w:usb3="00000000" w:csb0="00000000" w:csb1="00000000"/>
  </w:font>
  <w:font w:name="Monospace">
    <w:altName w:val="MS Mincho"/>
    <w:charset w:val="80"/>
    <w:family w:val="auto"/>
    <w:pitch w:val="default"/>
    <w:sig w:usb0="00000000" w:usb1="00000000" w:usb2="00000000" w:usb3="00000000" w:csb0="00000000" w:csb1="00000000"/>
  </w:font>
  <w:font w:name="ABCDEE+Calibri">
    <w:altName w:val="Arial Unicode MS"/>
    <w:charset w:val="8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975" w:rsidRDefault="000E1975">
      <w:pPr>
        <w:spacing w:after="0" w:line="240" w:lineRule="auto"/>
      </w:pPr>
      <w:r>
        <w:separator/>
      </w:r>
    </w:p>
  </w:footnote>
  <w:footnote w:type="continuationSeparator" w:id="0">
    <w:p w:rsidR="000E1975" w:rsidRDefault="000E1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1" w:hanging="431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31" w:hanging="431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suff w:val="space"/>
      <w:lvlText w:val=""/>
      <w:lvlJc w:val="left"/>
      <w:pPr>
        <w:tabs>
          <w:tab w:val="num" w:pos="0"/>
        </w:tabs>
        <w:ind w:left="0" w:firstLine="567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5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8A3D8A"/>
    <w:rsid w:val="000E1975"/>
    <w:rsid w:val="008A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 w:cs="Nachlieli CLM"/>
      <w:kern w:val="1"/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200" w:after="0"/>
      <w:outlineLvl w:val="7"/>
    </w:pPr>
    <w:rPr>
      <w:rFonts w:ascii="Cambria" w:hAnsi="Cambria" w:cs="Cambria"/>
      <w:color w:val="404040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Wingdings 2" w:hAnsi="Wingdings 2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 2" w:hAnsi="Wingdings 2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Heading3Char">
    <w:name w:val="Heading 3 Char"/>
    <w:basedOn w:val="WW-DefaultParagraphFont"/>
  </w:style>
  <w:style w:type="character" w:customStyle="1" w:styleId="Heading4Char">
    <w:name w:val="Heading 4 Char"/>
    <w:basedOn w:val="WW-DefaultParagraphFont"/>
  </w:style>
  <w:style w:type="character" w:customStyle="1" w:styleId="Heading5Char">
    <w:name w:val="Heading 5 Char"/>
    <w:basedOn w:val="WW-DefaultParagraphFont"/>
  </w:style>
  <w:style w:type="character" w:customStyle="1" w:styleId="Heading6Char">
    <w:name w:val="Heading 6 Char"/>
    <w:basedOn w:val="WW-DefaultParagraphFont"/>
  </w:style>
  <w:style w:type="character" w:customStyle="1" w:styleId="Heading7Char">
    <w:name w:val="Heading 7 Char"/>
    <w:basedOn w:val="WW-DefaultParagraphFont"/>
  </w:style>
  <w:style w:type="character" w:customStyle="1" w:styleId="Heading8Char">
    <w:name w:val="Heading 8 Char"/>
    <w:basedOn w:val="WW-DefaultParagraphFont"/>
  </w:style>
  <w:style w:type="character" w:customStyle="1" w:styleId="Heading9Char">
    <w:name w:val="Heading 9 Char"/>
    <w:basedOn w:val="WW-DefaultParagraphFont"/>
  </w:style>
  <w:style w:type="character" w:customStyle="1" w:styleId="annotationreference">
    <w:name w:val="annotation reference"/>
    <w:basedOn w:val="WW-DefaultParagraphFont"/>
  </w:style>
  <w:style w:type="character" w:customStyle="1" w:styleId="CommentTextChar">
    <w:name w:val="Comment Text Char"/>
    <w:basedOn w:val="WW-DefaultParagraphFont"/>
  </w:style>
  <w:style w:type="character" w:customStyle="1" w:styleId="CommentSubjectChar">
    <w:name w:val="Comment Subject Char"/>
    <w:basedOn w:val="CommentTextChar"/>
  </w:style>
  <w:style w:type="character" w:customStyle="1" w:styleId="BalloonTextChar">
    <w:name w:val="Balloon Text Char"/>
    <w:basedOn w:val="WW-DefaultParagraphFont"/>
  </w:style>
  <w:style w:type="character" w:styleId="Strong">
    <w:name w:val="Strong"/>
    <w:basedOn w:val="WW-DefaultParagraphFont"/>
    <w:qFormat/>
    <w:rPr>
      <w:b/>
      <w:bCs/>
    </w:rPr>
  </w:style>
  <w:style w:type="character" w:styleId="Hyperlink">
    <w:name w:val="Hyperlink"/>
    <w:basedOn w:val="WW-DefaultParagraphFont"/>
    <w:rPr>
      <w:color w:val="0000FF"/>
      <w:u w:val="single"/>
      <w:lang/>
    </w:rPr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pagenumber">
    <w:name w:val="page number"/>
    <w:basedOn w:val="WW-DefaultParagraphFont"/>
  </w:style>
  <w:style w:type="character" w:styleId="HTMLCode">
    <w:name w:val="HTML Code"/>
    <w:basedOn w:val="WW-DefaultParagraphFont"/>
  </w:style>
  <w:style w:type="character" w:customStyle="1" w:styleId="HTMLPreformattedChar">
    <w:name w:val="HTML Preformatted Char"/>
    <w:basedOn w:val="WW-DefaultParagraphFont"/>
  </w:style>
  <w:style w:type="character" w:styleId="FollowedHyperlink">
    <w:name w:val="FollowedHyperlink"/>
    <w:basedOn w:val="WW-DefaultParagraphFont"/>
  </w:style>
  <w:style w:type="character" w:customStyle="1" w:styleId="FootnoteTextChar">
    <w:name w:val="Footnote Text Char"/>
    <w:basedOn w:val="WW-DefaultParagraphFont"/>
  </w:style>
  <w:style w:type="character" w:customStyle="1" w:styleId="footnotereference">
    <w:name w:val="footnote reference"/>
    <w:basedOn w:val="WW-DefaultParagraphFont"/>
  </w:style>
  <w:style w:type="character" w:customStyle="1" w:styleId="BodyTextIndentChar">
    <w:name w:val="Body Text Indent Char"/>
    <w:basedOn w:val="WW-DefaultParagraphFont"/>
  </w:style>
  <w:style w:type="character" w:customStyle="1" w:styleId="apple-style-span">
    <w:name w:val="apple-style-span"/>
    <w:basedOn w:val="WW-DefaultParagraphFont"/>
  </w:style>
  <w:style w:type="character" w:customStyle="1" w:styleId="bold">
    <w:name w:val="bold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FootnoteReference0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customStyle="1" w:styleId="Contactheading">
    <w:name w:val="Contact heading"/>
    <w:rPr>
      <w:rFonts w:ascii="Myriad Pro" w:hAnsi="Myriad Pro" w:cs="Myriad Pro"/>
      <w:b/>
      <w:bCs/>
      <w:spacing w:val="4"/>
      <w:w w:val="100"/>
      <w:sz w:val="14"/>
      <w:szCs w:val="14"/>
    </w:rPr>
  </w:style>
  <w:style w:type="character" w:customStyle="1" w:styleId="AddressChar">
    <w:name w:val="Address Char"/>
    <w:basedOn w:val="WW-DefaultParagraphFont"/>
    <w:rPr>
      <w:rFonts w:ascii="Myriad Pro" w:hAnsi="Myriad Pro" w:cs="Myriad Pro"/>
      <w:color w:val="495969"/>
      <w:sz w:val="13"/>
      <w:szCs w:val="13"/>
      <w:lang w:val="en-US" w:bidi="he-IL"/>
    </w:rPr>
  </w:style>
  <w:style w:type="character" w:customStyle="1" w:styleId="AdderssboldChar">
    <w:name w:val="Adderss bold Char"/>
    <w:basedOn w:val="AddressChar"/>
    <w:rPr>
      <w:b/>
      <w:bCs/>
      <w:sz w:val="14"/>
      <w:szCs w:val="1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annotationtext">
    <w:name w:val="annotation text"/>
    <w:basedOn w:val="Normal"/>
  </w:style>
  <w:style w:type="paragraph" w:customStyle="1" w:styleId="annotationsubject">
    <w:name w:val="annotation subject"/>
    <w:basedOn w:val="annotationtext"/>
  </w:style>
  <w:style w:type="paragraph" w:styleId="BalloonText">
    <w:name w:val="Balloon Text"/>
    <w:basedOn w:val="Normal"/>
  </w:style>
  <w:style w:type="paragraph" w:styleId="TOAHeading">
    <w:name w:val="toa heading"/>
    <w:basedOn w:val="Heading1"/>
    <w:pPr>
      <w:numPr>
        <w:numId w:val="0"/>
      </w:numPr>
      <w:suppressLineNumbers/>
      <w:ind w:left="431" w:hanging="431"/>
    </w:pPr>
    <w:rPr>
      <w:sz w:val="32"/>
      <w:szCs w:val="32"/>
      <w:lang w:bidi="ar-SA"/>
    </w:rPr>
  </w:style>
  <w:style w:type="paragraph" w:styleId="TOC1">
    <w:name w:val="toc 1"/>
    <w:basedOn w:val="Normal"/>
    <w:pPr>
      <w:tabs>
        <w:tab w:val="right" w:leader="dot" w:pos="9638"/>
      </w:tabs>
      <w:spacing w:after="100" w:line="100" w:lineRule="atLeast"/>
    </w:pPr>
    <w:rPr>
      <w:sz w:val="21"/>
    </w:rPr>
  </w:style>
  <w:style w:type="paragraph" w:styleId="TOC2">
    <w:name w:val="toc 2"/>
    <w:basedOn w:val="Normal"/>
    <w:pPr>
      <w:tabs>
        <w:tab w:val="right" w:leader="dot" w:pos="9355"/>
      </w:tabs>
      <w:spacing w:after="100"/>
      <w:ind w:left="220"/>
    </w:pPr>
  </w:style>
  <w:style w:type="paragraph" w:styleId="TOC3">
    <w:name w:val="toc 3"/>
    <w:basedOn w:val="Normal"/>
    <w:pPr>
      <w:tabs>
        <w:tab w:val="right" w:leader="dot" w:pos="9072"/>
      </w:tabs>
      <w:spacing w:after="100"/>
      <w:ind w:left="44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customStyle="1" w:styleId="CodeBlock">
    <w:name w:val="Code Block"/>
    <w:basedOn w:val="Normal"/>
    <w:pPr>
      <w:spacing w:after="0" w:line="100" w:lineRule="atLeast"/>
    </w:pPr>
    <w:rPr>
      <w:rFonts w:ascii="Courier New" w:hAnsi="Courier New" w:cs="Courier New"/>
    </w:rPr>
  </w:style>
  <w:style w:type="paragraph" w:styleId="HTMLPreformatted">
    <w:name w:val="HTML Preformatted"/>
    <w:basedOn w:val="Normal"/>
  </w:style>
  <w:style w:type="paragraph" w:styleId="TOC4">
    <w:name w:val="toc 4"/>
    <w:basedOn w:val="Normal"/>
    <w:pPr>
      <w:tabs>
        <w:tab w:val="right" w:leader="dot" w:pos="8789"/>
      </w:tabs>
      <w:spacing w:after="100" w:line="100" w:lineRule="atLeast"/>
      <w:ind w:left="720"/>
    </w:pPr>
    <w:rPr>
      <w:lang w:bidi="ar-SA"/>
    </w:rPr>
  </w:style>
  <w:style w:type="paragraph" w:styleId="TOC5">
    <w:name w:val="toc 5"/>
    <w:basedOn w:val="Normal"/>
    <w:pPr>
      <w:tabs>
        <w:tab w:val="right" w:leader="dot" w:pos="8506"/>
      </w:tabs>
      <w:spacing w:after="100" w:line="100" w:lineRule="atLeast"/>
      <w:ind w:left="960"/>
    </w:pPr>
    <w:rPr>
      <w:sz w:val="24"/>
      <w:szCs w:val="24"/>
      <w:lang w:bidi="ar-SA"/>
    </w:rPr>
  </w:style>
  <w:style w:type="paragraph" w:styleId="TOC6">
    <w:name w:val="toc 6"/>
    <w:basedOn w:val="Normal"/>
    <w:pPr>
      <w:tabs>
        <w:tab w:val="right" w:leader="dot" w:pos="8223"/>
      </w:tabs>
      <w:spacing w:after="100" w:line="100" w:lineRule="atLeast"/>
      <w:ind w:left="1200"/>
    </w:pPr>
    <w:rPr>
      <w:sz w:val="24"/>
      <w:szCs w:val="24"/>
      <w:lang w:bidi="ar-SA"/>
    </w:rPr>
  </w:style>
  <w:style w:type="paragraph" w:styleId="TOC7">
    <w:name w:val="toc 7"/>
    <w:basedOn w:val="Normal"/>
    <w:pPr>
      <w:tabs>
        <w:tab w:val="right" w:leader="dot" w:pos="7940"/>
      </w:tabs>
      <w:spacing w:after="100" w:line="100" w:lineRule="atLeast"/>
      <w:ind w:left="1440"/>
    </w:pPr>
    <w:rPr>
      <w:sz w:val="24"/>
      <w:szCs w:val="24"/>
      <w:lang w:bidi="ar-SA"/>
    </w:rPr>
  </w:style>
  <w:style w:type="paragraph" w:styleId="TOC8">
    <w:name w:val="toc 8"/>
    <w:basedOn w:val="Normal"/>
    <w:pPr>
      <w:tabs>
        <w:tab w:val="right" w:leader="dot" w:pos="7657"/>
      </w:tabs>
      <w:spacing w:after="100" w:line="100" w:lineRule="atLeast"/>
      <w:ind w:left="1680"/>
    </w:pPr>
    <w:rPr>
      <w:sz w:val="24"/>
      <w:szCs w:val="24"/>
      <w:lang w:bidi="ar-SA"/>
    </w:rPr>
  </w:style>
  <w:style w:type="paragraph" w:styleId="TOC9">
    <w:name w:val="toc 9"/>
    <w:basedOn w:val="Normal"/>
    <w:pPr>
      <w:tabs>
        <w:tab w:val="right" w:leader="dot" w:pos="7374"/>
      </w:tabs>
      <w:spacing w:after="100" w:line="100" w:lineRule="atLeast"/>
      <w:ind w:left="1920"/>
    </w:pPr>
    <w:rPr>
      <w:sz w:val="24"/>
      <w:szCs w:val="24"/>
      <w:lang w:bidi="ar-SA"/>
    </w:rPr>
  </w:style>
  <w:style w:type="paragraph" w:customStyle="1" w:styleId="footnotetext">
    <w:name w:val="footnote text"/>
    <w:basedOn w:val="Normal"/>
  </w:style>
  <w:style w:type="paragraph" w:customStyle="1" w:styleId="TableHead">
    <w:name w:val="TableHead"/>
    <w:basedOn w:val="Normal"/>
  </w:style>
  <w:style w:type="paragraph" w:customStyle="1" w:styleId="TableText">
    <w:name w:val="TableText"/>
    <w:basedOn w:val="Normal"/>
  </w:style>
  <w:style w:type="paragraph" w:styleId="BodyTextIndent">
    <w:name w:val="Body Text Indent"/>
    <w:basedOn w:val="Normal"/>
    <w:pPr>
      <w:tabs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after="0" w:line="100" w:lineRule="atLeast"/>
      <w:ind w:left="1440" w:hanging="8"/>
    </w:pPr>
    <w:rPr>
      <w:rFonts w:ascii="Arial" w:eastAsia="Times New Roman" w:hAnsi="Arial" w:cs="Times New Roman"/>
      <w:bCs/>
      <w:i/>
      <w:iCs/>
      <w:color w:val="000000"/>
      <w:lang w:bidi="ar-SA"/>
    </w:rPr>
  </w:style>
  <w:style w:type="paragraph" w:customStyle="1" w:styleId="1BodyBullet">
    <w:name w:val="1BodyBullet"/>
    <w:basedOn w:val="Normal"/>
  </w:style>
  <w:style w:type="paragraph" w:styleId="NoSpacing">
    <w:name w:val="No Spacing"/>
    <w:qFormat/>
    <w:pPr>
      <w:widowControl w:val="0"/>
      <w:suppressAutoHyphens/>
      <w:spacing w:after="200" w:line="276" w:lineRule="auto"/>
    </w:pPr>
    <w:rPr>
      <w:rFonts w:ascii="Calibri" w:eastAsia="DejaVu Sans" w:hAnsi="Calibri" w:cs="Nachlieli CLM"/>
      <w:kern w:val="1"/>
      <w:sz w:val="22"/>
      <w:szCs w:val="22"/>
      <w:lang w:eastAsia="zh-CN"/>
    </w:rPr>
  </w:style>
  <w:style w:type="paragraph" w:styleId="NormalWeb">
    <w:name w:val="Normal (Web)"/>
    <w:basedOn w:val="Normal"/>
  </w:style>
  <w:style w:type="paragraph" w:customStyle="1" w:styleId="pbody">
    <w:name w:val="pbody"/>
    <w:basedOn w:val="Normal"/>
  </w:style>
  <w:style w:type="paragraph" w:customStyle="1" w:styleId="Authortitle">
    <w:name w:val="Author title"/>
    <w:basedOn w:val="Normal"/>
    <w:pPr>
      <w:spacing w:after="0"/>
    </w:pPr>
    <w:rPr>
      <w:color w:val="495969"/>
    </w:rPr>
  </w:style>
  <w:style w:type="paragraph" w:styleId="Subtitle">
    <w:name w:val="Subtitle"/>
    <w:basedOn w:val="Normal"/>
    <w:next w:val="BodyText"/>
    <w:qFormat/>
    <w:pPr>
      <w:spacing w:before="120" w:after="60"/>
    </w:pPr>
    <w:rPr>
      <w:rFonts w:cs="Arial"/>
      <w:color w:val="01719F"/>
      <w:sz w:val="36"/>
      <w:szCs w:val="24"/>
    </w:rPr>
  </w:style>
  <w:style w:type="paragraph" w:styleId="Title">
    <w:name w:val="Title"/>
    <w:basedOn w:val="Normal"/>
    <w:next w:val="Subtitle"/>
    <w:qFormat/>
    <w:rPr>
      <w:rFonts w:cs="Arial"/>
      <w:bCs/>
      <w:color w:val="01719F"/>
      <w:sz w:val="60"/>
      <w:szCs w:val="32"/>
    </w:rPr>
  </w:style>
  <w:style w:type="paragraph" w:customStyle="1" w:styleId="TableContents">
    <w:name w:val="Table Contents"/>
    <w:basedOn w:val="Normal"/>
    <w:pPr>
      <w:suppressLineNumbers/>
      <w:tabs>
        <w:tab w:val="left" w:pos="567"/>
        <w:tab w:val="left" w:pos="1134"/>
        <w:tab w:val="left" w:pos="1701"/>
        <w:tab w:val="left" w:pos="2835"/>
      </w:tabs>
      <w:spacing w:after="0" w:line="100" w:lineRule="atLeast"/>
    </w:pPr>
  </w:style>
  <w:style w:type="paragraph" w:customStyle="1" w:styleId="url">
    <w:name w:val="url"/>
    <w:basedOn w:val="BodyText"/>
    <w:next w:val="Normal"/>
    <w:rPr>
      <w:rFonts w:ascii="Courier New" w:hAnsi="Courier New" w:cs="Courier New"/>
      <w:color w:val="808080"/>
      <w:sz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100" w:lineRule="atLeast"/>
    </w:pPr>
  </w:style>
  <w:style w:type="paragraph" w:customStyle="1" w:styleId="Framecontents">
    <w:name w:val="Frame contents"/>
    <w:basedOn w:val="BodyText"/>
  </w:style>
  <w:style w:type="paragraph" w:customStyle="1" w:styleId="PreformattedText">
    <w:name w:val="Preformatted Text"/>
    <w:basedOn w:val="Normal"/>
    <w:pPr>
      <w:spacing w:after="0"/>
    </w:pPr>
    <w:rPr>
      <w:rFonts w:ascii="DejaVu Sans Mono" w:eastAsia="DejaVu Sans Mono" w:hAnsi="DejaVu Sans Mono" w:cs="DejaVu Sans Mono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Address">
    <w:name w:val="Address"/>
    <w:basedOn w:val="Normal"/>
    <w:pPr>
      <w:autoSpaceDE w:val="0"/>
      <w:spacing w:after="0" w:line="288" w:lineRule="auto"/>
      <w:textAlignment w:val="baseline"/>
    </w:pPr>
    <w:rPr>
      <w:rFonts w:cs="Myriad Pro"/>
      <w:color w:val="495969"/>
      <w:sz w:val="13"/>
      <w:szCs w:val="13"/>
    </w:rPr>
  </w:style>
  <w:style w:type="paragraph" w:customStyle="1" w:styleId="contact">
    <w:name w:val="contact"/>
    <w:basedOn w:val="Normal"/>
    <w:pPr>
      <w:autoSpaceDE w:val="0"/>
      <w:spacing w:after="0" w:line="288" w:lineRule="auto"/>
      <w:textAlignment w:val="baseline"/>
    </w:pPr>
    <w:rPr>
      <w:rFonts w:cs="Myriad Pro"/>
      <w:color w:val="000000"/>
      <w:sz w:val="13"/>
      <w:szCs w:val="13"/>
    </w:rPr>
  </w:style>
  <w:style w:type="paragraph" w:styleId="FootnoteText0">
    <w:name w:val="footnote text"/>
    <w:basedOn w:val="Normal"/>
    <w:pPr>
      <w:suppressLineNumbers/>
      <w:ind w:left="283" w:hanging="283"/>
    </w:p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2616" TargetMode="External"/><Relationship Id="rId13" Type="http://schemas.openxmlformats.org/officeDocument/2006/relationships/hyperlink" Target="http://www.zen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tools.ietf.org/html/rfc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261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etf.org/rfc/rfc2388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01/interact/for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63</Pages>
  <Words>15265</Words>
  <Characters>87012</Characters>
  <Application>Microsoft Office Word</Application>
  <DocSecurity>0</DocSecurity>
  <Lines>725</Lines>
  <Paragraphs>204</Paragraphs>
  <ScaleCrop>false</ScaleCrop>
  <Company/>
  <LinksUpToDate>false</LinksUpToDate>
  <CharactersWithSpaces>102073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Web API 1.2</dc:subject>
  <dc:creator>Shahar Evron</dc:creator>
  <cp:lastModifiedBy>Roy Ganor</cp:lastModifiedBy>
  <cp:revision>2</cp:revision>
  <cp:lastPrinted>2010-12-14T13:49:00Z</cp:lastPrinted>
  <dcterms:created xsi:type="dcterms:W3CDTF">2011-11-27T23:08:00Z</dcterms:created>
  <dcterms:modified xsi:type="dcterms:W3CDTF">2011-11-27T23:08:00Z</dcterms:modified>
</cp:coreProperties>
</file>